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4DC4" w14:textId="77777777" w:rsidR="00045C0C" w:rsidRPr="00E02DD6" w:rsidRDefault="00045C0C" w:rsidP="00E02DD6">
      <w:pPr>
        <w:spacing w:line="480" w:lineRule="auto"/>
        <w:rPr>
          <w:rFonts w:ascii="Times New Roman" w:eastAsia="Cambria" w:hAnsi="Times New Roman" w:cs="Times New Roman"/>
          <w:b/>
          <w:sz w:val="24"/>
          <w:szCs w:val="24"/>
        </w:rPr>
      </w:pPr>
    </w:p>
    <w:p w14:paraId="063038F0" w14:textId="7161902F" w:rsidR="00045C0C" w:rsidRPr="00E02DD6" w:rsidRDefault="00B16EC6" w:rsidP="00E02DD6">
      <w:pPr>
        <w:spacing w:line="480" w:lineRule="auto"/>
        <w:rPr>
          <w:rFonts w:ascii="Times New Roman" w:eastAsia="Cambria" w:hAnsi="Times New Roman" w:cs="Times New Roman"/>
          <w:b/>
          <w:sz w:val="24"/>
          <w:szCs w:val="24"/>
        </w:rPr>
      </w:pPr>
      <w:r w:rsidRPr="00B16EC6">
        <w:rPr>
          <w:rFonts w:ascii="Times New Roman" w:eastAsia="Cambria" w:hAnsi="Times New Roman" w:cs="Times New Roman"/>
          <w:b/>
          <w:sz w:val="24"/>
          <w:szCs w:val="24"/>
        </w:rPr>
        <w:t>Quantifying uncertainty in Pareto estimates of global lake area</w:t>
      </w:r>
    </w:p>
    <w:p w14:paraId="030515D9" w14:textId="3571647C" w:rsidR="00045C0C" w:rsidRPr="00E02DD6" w:rsidRDefault="00EF6DF0" w:rsidP="00E02DD6">
      <w:pPr>
        <w:spacing w:line="480" w:lineRule="auto"/>
        <w:rPr>
          <w:rFonts w:ascii="Times New Roman" w:eastAsia="Cambria" w:hAnsi="Times New Roman" w:cs="Times New Roman"/>
          <w:sz w:val="24"/>
          <w:szCs w:val="24"/>
          <w:vertAlign w:val="superscript"/>
        </w:rPr>
      </w:pPr>
      <w:r w:rsidRPr="00E02DD6">
        <w:rPr>
          <w:rFonts w:ascii="Times New Roman" w:eastAsia="Cambria" w:hAnsi="Times New Roman" w:cs="Times New Roman"/>
          <w:sz w:val="24"/>
          <w:szCs w:val="24"/>
        </w:rPr>
        <w:t>J</w:t>
      </w:r>
      <w:r w:rsidR="00651004">
        <w:rPr>
          <w:rFonts w:ascii="Times New Roman" w:eastAsia="Cambria" w:hAnsi="Times New Roman" w:cs="Times New Roman"/>
          <w:sz w:val="24"/>
          <w:szCs w:val="24"/>
        </w:rPr>
        <w:t>emma</w:t>
      </w:r>
      <w:r w:rsidRPr="00E02DD6">
        <w:rPr>
          <w:rFonts w:ascii="Times New Roman" w:eastAsia="Cambria" w:hAnsi="Times New Roman" w:cs="Times New Roman"/>
          <w:sz w:val="24"/>
          <w:szCs w:val="24"/>
        </w:rPr>
        <w:t xml:space="preserve"> Stachelek</w:t>
      </w:r>
      <w:r w:rsidRPr="00E02DD6">
        <w:rPr>
          <w:rFonts w:ascii="Times New Roman" w:eastAsia="Cambria" w:hAnsi="Times New Roman" w:cs="Times New Roman"/>
          <w:sz w:val="24"/>
          <w:szCs w:val="24"/>
          <w:vertAlign w:val="superscript"/>
        </w:rPr>
        <w:t>1</w:t>
      </w:r>
      <w:r w:rsidR="00BF5403">
        <w:rPr>
          <w:rFonts w:ascii="Times New Roman" w:eastAsia="Cambria" w:hAnsi="Times New Roman" w:cs="Times New Roman"/>
          <w:sz w:val="24"/>
          <w:szCs w:val="24"/>
          <w:vertAlign w:val="superscript"/>
        </w:rPr>
        <w:t>,</w:t>
      </w:r>
      <w:proofErr w:type="gramStart"/>
      <w:r w:rsidR="00BF5403">
        <w:rPr>
          <w:rFonts w:ascii="Times New Roman" w:eastAsia="Cambria" w:hAnsi="Times New Roman" w:cs="Times New Roman"/>
          <w:sz w:val="24"/>
          <w:szCs w:val="24"/>
          <w:vertAlign w:val="superscript"/>
        </w:rPr>
        <w:t>2,</w:t>
      </w:r>
      <w:r w:rsidRPr="00E02DD6">
        <w:rPr>
          <w:rFonts w:ascii="Times New Roman" w:eastAsia="Cambria" w:hAnsi="Times New Roman" w:cs="Times New Roman"/>
          <w:sz w:val="24"/>
          <w:szCs w:val="24"/>
          <w:vertAlign w:val="superscript"/>
        </w:rPr>
        <w:t>^</w:t>
      </w:r>
      <w:proofErr w:type="gramEnd"/>
    </w:p>
    <w:p w14:paraId="7523E452" w14:textId="77777777" w:rsidR="00045C0C" w:rsidRPr="00E02DD6" w:rsidRDefault="00EF6DF0" w:rsidP="00E02DD6">
      <w:pPr>
        <w:spacing w:line="480" w:lineRule="auto"/>
        <w:rPr>
          <w:rFonts w:ascii="Times New Roman" w:eastAsia="Cambria" w:hAnsi="Times New Roman" w:cs="Times New Roman"/>
          <w:i/>
          <w:sz w:val="24"/>
          <w:szCs w:val="24"/>
        </w:rPr>
      </w:pPr>
      <w:r w:rsidRPr="00E02DD6">
        <w:rPr>
          <w:rFonts w:ascii="Times New Roman" w:eastAsia="Cambria" w:hAnsi="Times New Roman" w:cs="Times New Roman"/>
          <w:i/>
          <w:sz w:val="24"/>
          <w:szCs w:val="24"/>
        </w:rPr>
        <w:t>Affiliations</w:t>
      </w:r>
    </w:p>
    <w:p w14:paraId="7CFB0A5C" w14:textId="03A41A88" w:rsidR="00045C0C"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vertAlign w:val="superscript"/>
        </w:rPr>
        <w:t xml:space="preserve">1 </w:t>
      </w:r>
      <w:r w:rsidR="00B16EC6">
        <w:rPr>
          <w:rFonts w:ascii="Times New Roman" w:eastAsia="Cambria" w:hAnsi="Times New Roman" w:cs="Times New Roman"/>
          <w:sz w:val="24"/>
          <w:szCs w:val="24"/>
        </w:rPr>
        <w:t>Los Alamos National Laboratory</w:t>
      </w:r>
      <w:r w:rsidRPr="00E02DD6">
        <w:rPr>
          <w:rFonts w:ascii="Times New Roman" w:eastAsia="Cambria" w:hAnsi="Times New Roman" w:cs="Times New Roman"/>
          <w:sz w:val="24"/>
          <w:szCs w:val="24"/>
        </w:rPr>
        <w:t>,</w:t>
      </w:r>
      <w:r w:rsidR="00843AE4">
        <w:rPr>
          <w:rFonts w:ascii="Times New Roman" w:eastAsia="Cambria" w:hAnsi="Times New Roman" w:cs="Times New Roman"/>
          <w:sz w:val="24"/>
          <w:szCs w:val="24"/>
        </w:rPr>
        <w:t xml:space="preserve"> Earth and Environmental Sciences Division,</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Los Alamos</w:t>
      </w:r>
      <w:r w:rsidRPr="00E02DD6">
        <w:rPr>
          <w:rFonts w:ascii="Times New Roman" w:eastAsia="Cambria" w:hAnsi="Times New Roman" w:cs="Times New Roman"/>
          <w:sz w:val="24"/>
          <w:szCs w:val="24"/>
        </w:rPr>
        <w:t xml:space="preserve">, </w:t>
      </w:r>
      <w:r w:rsidR="00B16EC6">
        <w:rPr>
          <w:rFonts w:ascii="Times New Roman" w:eastAsia="Cambria" w:hAnsi="Times New Roman" w:cs="Times New Roman"/>
          <w:sz w:val="24"/>
          <w:szCs w:val="24"/>
        </w:rPr>
        <w:t>NM</w:t>
      </w:r>
      <w:r w:rsidRPr="00E02DD6">
        <w:rPr>
          <w:rFonts w:ascii="Times New Roman" w:eastAsia="Cambria" w:hAnsi="Times New Roman" w:cs="Times New Roman"/>
          <w:sz w:val="24"/>
          <w:szCs w:val="24"/>
        </w:rPr>
        <w:t>, USA</w:t>
      </w:r>
      <w:ins w:id="0" w:author="Stachelek, Jemma" w:date="2022-09-23T08:56:00Z">
        <w:r w:rsidR="00EE46AC">
          <w:rPr>
            <w:rFonts w:ascii="Times New Roman" w:eastAsia="Cambria" w:hAnsi="Times New Roman" w:cs="Times New Roman"/>
            <w:sz w:val="24"/>
            <w:szCs w:val="24"/>
          </w:rPr>
          <w:t>.</w:t>
        </w:r>
      </w:ins>
      <w:del w:id="1" w:author="Stachelek, Jemma" w:date="2022-09-23T08:56:00Z">
        <w:r w:rsidRPr="00E02DD6" w:rsidDel="00EE46AC">
          <w:rPr>
            <w:rFonts w:ascii="Times New Roman" w:eastAsia="Cambria" w:hAnsi="Times New Roman" w:cs="Times New Roman"/>
            <w:sz w:val="24"/>
            <w:szCs w:val="24"/>
          </w:rPr>
          <w:delText>;</w:delText>
        </w:r>
      </w:del>
      <w:r w:rsidRPr="00E02DD6">
        <w:rPr>
          <w:rFonts w:ascii="Times New Roman" w:eastAsia="Cambria" w:hAnsi="Times New Roman" w:cs="Times New Roman"/>
          <w:sz w:val="24"/>
          <w:szCs w:val="24"/>
        </w:rPr>
        <w:t xml:space="preserve"> </w:t>
      </w:r>
    </w:p>
    <w:p w14:paraId="60821CB1" w14:textId="080F20C1" w:rsidR="00843AE4" w:rsidRPr="00843AE4" w:rsidRDefault="00843AE4" w:rsidP="00843AE4">
      <w:pPr>
        <w:spacing w:line="480" w:lineRule="auto"/>
        <w:rPr>
          <w:rFonts w:ascii="Times New Roman" w:eastAsia="Cambria" w:hAnsi="Times New Roman" w:cs="Times New Roman"/>
          <w:sz w:val="24"/>
          <w:szCs w:val="24"/>
        </w:rPr>
      </w:pPr>
      <w:r w:rsidRPr="00843AE4">
        <w:rPr>
          <w:rFonts w:ascii="Times New Roman" w:eastAsia="Cambria" w:hAnsi="Times New Roman" w:cs="Times New Roman"/>
          <w:sz w:val="24"/>
          <w:szCs w:val="24"/>
          <w:vertAlign w:val="superscript"/>
        </w:rPr>
        <w:t>2</w:t>
      </w:r>
      <w:r>
        <w:rPr>
          <w:rFonts w:ascii="Times New Roman" w:eastAsia="Cambria" w:hAnsi="Times New Roman" w:cs="Times New Roman"/>
          <w:sz w:val="24"/>
          <w:szCs w:val="24"/>
          <w:vertAlign w:val="superscript"/>
        </w:rPr>
        <w:t xml:space="preserve"> </w:t>
      </w:r>
      <w:r w:rsidRPr="00843AE4">
        <w:rPr>
          <w:rFonts w:ascii="Times New Roman" w:eastAsia="Cambria" w:hAnsi="Times New Roman" w:cs="Times New Roman"/>
          <w:sz w:val="24"/>
          <w:szCs w:val="24"/>
        </w:rPr>
        <w:t>University of Wisconsin-Madison</w:t>
      </w:r>
      <w:r>
        <w:rPr>
          <w:rFonts w:ascii="Times New Roman" w:eastAsia="Cambria" w:hAnsi="Times New Roman" w:cs="Times New Roman"/>
          <w:sz w:val="24"/>
          <w:szCs w:val="24"/>
        </w:rPr>
        <w:t>,</w:t>
      </w:r>
      <w:r w:rsidRPr="00843AE4">
        <w:rPr>
          <w:rFonts w:ascii="Times New Roman" w:eastAsia="Cambria" w:hAnsi="Times New Roman" w:cs="Times New Roman"/>
          <w:sz w:val="24"/>
          <w:szCs w:val="24"/>
        </w:rPr>
        <w:t xml:space="preserve"> Center</w:t>
      </w:r>
      <w:r>
        <w:rPr>
          <w:rFonts w:ascii="Times New Roman" w:eastAsia="Cambria" w:hAnsi="Times New Roman" w:cs="Times New Roman"/>
          <w:sz w:val="24"/>
          <w:szCs w:val="24"/>
        </w:rPr>
        <w:t xml:space="preserve"> </w:t>
      </w:r>
      <w:r w:rsidRPr="00843AE4">
        <w:rPr>
          <w:rFonts w:ascii="Times New Roman" w:eastAsia="Cambria" w:hAnsi="Times New Roman" w:cs="Times New Roman"/>
          <w:sz w:val="24"/>
          <w:szCs w:val="24"/>
        </w:rPr>
        <w:t>for Limnology</w:t>
      </w:r>
      <w:r>
        <w:rPr>
          <w:rFonts w:ascii="Times New Roman" w:eastAsia="Cambria" w:hAnsi="Times New Roman" w:cs="Times New Roman"/>
          <w:sz w:val="24"/>
          <w:szCs w:val="24"/>
        </w:rPr>
        <w:t>, WI, USA</w:t>
      </w:r>
      <w:ins w:id="2" w:author="Stachelek, Jemma" w:date="2022-09-23T08:56:00Z">
        <w:r w:rsidR="00EE46AC">
          <w:rPr>
            <w:rFonts w:ascii="Times New Roman" w:eastAsia="Cambria" w:hAnsi="Times New Roman" w:cs="Times New Roman"/>
            <w:sz w:val="24"/>
            <w:szCs w:val="24"/>
          </w:rPr>
          <w:t>.</w:t>
        </w:r>
      </w:ins>
      <w:del w:id="3" w:author="Stachelek, Jemma" w:date="2022-09-23T08:56:00Z">
        <w:r w:rsidDel="00EE46AC">
          <w:rPr>
            <w:rFonts w:ascii="Times New Roman" w:eastAsia="Cambria" w:hAnsi="Times New Roman" w:cs="Times New Roman"/>
            <w:sz w:val="24"/>
            <w:szCs w:val="24"/>
          </w:rPr>
          <w:delText>;</w:delText>
        </w:r>
      </w:del>
    </w:p>
    <w:p w14:paraId="6EE9BEC9" w14:textId="42E3554C" w:rsidR="0098314B"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Emails: 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7" w:history="1">
        <w:r w:rsidR="0098314B" w:rsidRPr="00E33732">
          <w:rPr>
            <w:rStyle w:val="Hyperlink"/>
            <w:rFonts w:ascii="Times New Roman" w:eastAsia="Cambria" w:hAnsi="Times New Roman" w:cs="Times New Roman"/>
            <w:sz w:val="24"/>
            <w:szCs w:val="24"/>
          </w:rPr>
          <w:t>jsta@lanl.gov</w:t>
        </w:r>
      </w:hyperlink>
    </w:p>
    <w:p w14:paraId="5A07B852"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ORCIDS:</w:t>
      </w:r>
    </w:p>
    <w:p w14:paraId="753708BD" w14:textId="7777777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sz w:val="24"/>
          <w:szCs w:val="24"/>
        </w:rPr>
        <w:t>J</w:t>
      </w:r>
      <w:r w:rsidR="00E02DD6">
        <w:rPr>
          <w:rFonts w:ascii="Times New Roman" w:eastAsia="Cambria" w:hAnsi="Times New Roman" w:cs="Times New Roman"/>
          <w:sz w:val="24"/>
          <w:szCs w:val="24"/>
        </w:rPr>
        <w:t>S</w:t>
      </w:r>
      <w:r w:rsidRPr="00E02DD6">
        <w:rPr>
          <w:rFonts w:ascii="Times New Roman" w:eastAsia="Cambria" w:hAnsi="Times New Roman" w:cs="Times New Roman"/>
          <w:sz w:val="24"/>
          <w:szCs w:val="24"/>
        </w:rPr>
        <w:t xml:space="preserve">: </w:t>
      </w:r>
      <w:hyperlink r:id="rId8">
        <w:r w:rsidRPr="00E02DD6">
          <w:rPr>
            <w:rFonts w:ascii="Times New Roman" w:eastAsia="Cambria" w:hAnsi="Times New Roman" w:cs="Times New Roman"/>
            <w:color w:val="1155CC"/>
            <w:sz w:val="24"/>
            <w:szCs w:val="24"/>
            <w:u w:val="single"/>
          </w:rPr>
          <w:t>https://orcid.org/0000-0002-5924-2464</w:t>
        </w:r>
      </w:hyperlink>
    </w:p>
    <w:p w14:paraId="3A075E3A" w14:textId="77777777" w:rsidR="00045C0C" w:rsidRPr="00E02DD6" w:rsidRDefault="00045C0C" w:rsidP="00E02DD6">
      <w:pPr>
        <w:spacing w:line="480" w:lineRule="auto"/>
        <w:ind w:left="90"/>
        <w:rPr>
          <w:rFonts w:ascii="Times New Roman" w:eastAsia="Cambria" w:hAnsi="Times New Roman" w:cs="Times New Roman"/>
          <w:sz w:val="24"/>
          <w:szCs w:val="24"/>
        </w:rPr>
      </w:pPr>
    </w:p>
    <w:p w14:paraId="47B6A119" w14:textId="5CCBE4A6" w:rsidR="00045C0C" w:rsidRPr="00E02DD6"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i/>
          <w:sz w:val="24"/>
          <w:szCs w:val="24"/>
        </w:rPr>
        <w:t xml:space="preserve">Running title: </w:t>
      </w:r>
      <w:r w:rsidRPr="00E02DD6">
        <w:rPr>
          <w:rFonts w:ascii="Times New Roman" w:eastAsia="Cambria" w:hAnsi="Times New Roman" w:cs="Times New Roman"/>
          <w:i/>
          <w:sz w:val="24"/>
          <w:szCs w:val="24"/>
        </w:rPr>
        <w:tab/>
      </w:r>
      <w:r w:rsidRPr="00E02DD6">
        <w:rPr>
          <w:rFonts w:ascii="Times New Roman" w:eastAsia="Cambria" w:hAnsi="Times New Roman" w:cs="Times New Roman"/>
          <w:i/>
          <w:sz w:val="24"/>
          <w:szCs w:val="24"/>
        </w:rPr>
        <w:tab/>
      </w:r>
    </w:p>
    <w:p w14:paraId="444F279B" w14:textId="28523427" w:rsidR="00045C0C" w:rsidRPr="00E02DD6" w:rsidRDefault="00EF6DF0" w:rsidP="00E02DD6">
      <w:pPr>
        <w:spacing w:line="480" w:lineRule="auto"/>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To be submitted to: </w:t>
      </w:r>
      <w:r w:rsidRPr="00E02DD6">
        <w:rPr>
          <w:rFonts w:ascii="Times New Roman" w:eastAsia="Cambria" w:hAnsi="Times New Roman" w:cs="Times New Roman"/>
          <w:i/>
          <w:sz w:val="24"/>
          <w:szCs w:val="24"/>
        </w:rPr>
        <w:tab/>
      </w:r>
      <w:r w:rsidRPr="00E02DD6">
        <w:rPr>
          <w:rFonts w:ascii="Times New Roman" w:eastAsia="Cambria" w:hAnsi="Times New Roman" w:cs="Times New Roman"/>
          <w:b/>
          <w:sz w:val="24"/>
          <w:szCs w:val="24"/>
        </w:rPr>
        <w:t>Limnology and Oceanography</w:t>
      </w:r>
      <w:r w:rsidR="0098314B">
        <w:rPr>
          <w:rFonts w:ascii="Times New Roman" w:eastAsia="Cambria" w:hAnsi="Times New Roman" w:cs="Times New Roman"/>
          <w:b/>
          <w:sz w:val="24"/>
          <w:szCs w:val="24"/>
        </w:rPr>
        <w:t>: Methods</w:t>
      </w:r>
      <w:r w:rsidRPr="00E02DD6">
        <w:rPr>
          <w:rFonts w:ascii="Times New Roman" w:eastAsia="Cambria" w:hAnsi="Times New Roman" w:cs="Times New Roman"/>
          <w:b/>
          <w:sz w:val="24"/>
          <w:szCs w:val="24"/>
        </w:rPr>
        <w:t xml:space="preserve"> (</w:t>
      </w:r>
      <w:hyperlink r:id="rId9">
        <w:r w:rsidRPr="00E02DD6">
          <w:rPr>
            <w:rFonts w:ascii="Times New Roman" w:eastAsia="Cambria" w:hAnsi="Times New Roman" w:cs="Times New Roman"/>
            <w:b/>
            <w:color w:val="1155CC"/>
            <w:sz w:val="24"/>
            <w:szCs w:val="24"/>
            <w:u w:val="single"/>
          </w:rPr>
          <w:t>Author Instructions</w:t>
        </w:r>
      </w:hyperlink>
      <w:r w:rsidRPr="00E02DD6">
        <w:rPr>
          <w:rFonts w:ascii="Times New Roman" w:eastAsia="Cambria" w:hAnsi="Times New Roman" w:cs="Times New Roman"/>
          <w:b/>
          <w:sz w:val="24"/>
          <w:szCs w:val="24"/>
        </w:rPr>
        <w:t>)</w:t>
      </w:r>
    </w:p>
    <w:p w14:paraId="2BAF31E3" w14:textId="0F6FB209" w:rsidR="00045C0C" w:rsidRPr="00E02DD6" w:rsidRDefault="00EF6DF0" w:rsidP="00E02DD6">
      <w:pPr>
        <w:spacing w:line="480" w:lineRule="auto"/>
        <w:ind w:left="2160" w:hanging="2250"/>
        <w:rPr>
          <w:rFonts w:ascii="Times New Roman" w:eastAsia="Cambria" w:hAnsi="Times New Roman" w:cs="Times New Roman"/>
          <w:sz w:val="24"/>
          <w:szCs w:val="24"/>
        </w:rPr>
      </w:pPr>
      <w:r w:rsidRPr="00E02DD6">
        <w:rPr>
          <w:rFonts w:ascii="Times New Roman" w:eastAsia="Cambria" w:hAnsi="Times New Roman" w:cs="Times New Roman"/>
          <w:i/>
          <w:sz w:val="24"/>
          <w:szCs w:val="24"/>
        </w:rPr>
        <w:t xml:space="preserve"> Keywords</w:t>
      </w:r>
      <w:r w:rsidR="00C613BB">
        <w:rPr>
          <w:rFonts w:ascii="Times New Roman" w:eastAsia="Cambria" w:hAnsi="Times New Roman" w:cs="Times New Roman"/>
          <w:i/>
          <w:sz w:val="24"/>
          <w:szCs w:val="24"/>
        </w:rPr>
        <w:t xml:space="preserve"> (5-12)</w:t>
      </w:r>
      <w:r w:rsidR="00BD39FD">
        <w:rPr>
          <w:rFonts w:ascii="Times New Roman" w:eastAsia="Cambria" w:hAnsi="Times New Roman" w:cs="Times New Roman"/>
          <w:sz w:val="24"/>
          <w:szCs w:val="24"/>
        </w:rPr>
        <w:t>: lake area, lake size, Pareto, Bayesian, fractal, power law</w:t>
      </w:r>
    </w:p>
    <w:p w14:paraId="7B199D5D" w14:textId="77777777" w:rsidR="00045C0C" w:rsidRPr="00E02DD6" w:rsidRDefault="00045C0C" w:rsidP="00E02DD6">
      <w:pPr>
        <w:spacing w:line="480" w:lineRule="auto"/>
        <w:ind w:left="2160" w:hanging="2250"/>
        <w:rPr>
          <w:rFonts w:ascii="Times New Roman" w:eastAsia="Cambria" w:hAnsi="Times New Roman" w:cs="Times New Roman"/>
          <w:sz w:val="24"/>
          <w:szCs w:val="24"/>
        </w:rPr>
      </w:pPr>
    </w:p>
    <w:p w14:paraId="20B6F911"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sidR="00EE2D44">
        <w:rPr>
          <w:rFonts w:ascii="Times New Roman" w:eastAsia="Cambria" w:hAnsi="Times New Roman" w:cs="Times New Roman"/>
          <w:b/>
          <w:sz w:val="24"/>
          <w:szCs w:val="24"/>
        </w:rPr>
        <w:t>bstract</w:t>
      </w:r>
    </w:p>
    <w:p w14:paraId="041910C0" w14:textId="5C47620C" w:rsidR="00045C0C" w:rsidRPr="00CD2CF2" w:rsidRDefault="00CD2CF2" w:rsidP="00CD2CF2">
      <w:pPr>
        <w:spacing w:line="480" w:lineRule="auto"/>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Size is a critical factor determining the rate and occurrence of specific lake processes such as carbon sequestration and greenhouse gas emissions. </w:t>
      </w:r>
      <w:ins w:id="4" w:author="Stachelek, Jemma" w:date="2022-09-23T09:01:00Z">
        <w:r w:rsidR="00290014">
          <w:rPr>
            <w:rFonts w:ascii="Times New Roman" w:eastAsia="Cambria" w:hAnsi="Times New Roman" w:cs="Times New Roman"/>
            <w:sz w:val="24"/>
            <w:szCs w:val="24"/>
          </w:rPr>
          <w:t>Emerging evidence suggests that small lakes in particular have</w:t>
        </w:r>
        <w:r w:rsidR="00667AD7">
          <w:rPr>
            <w:rFonts w:ascii="Times New Roman" w:eastAsia="Cambria" w:hAnsi="Times New Roman" w:cs="Times New Roman"/>
            <w:sz w:val="24"/>
            <w:szCs w:val="24"/>
          </w:rPr>
          <w:t xml:space="preserve"> </w:t>
        </w:r>
      </w:ins>
      <w:ins w:id="5" w:author="Stachelek, Jemma" w:date="2022-09-23T09:02:00Z">
        <w:r w:rsidR="00667AD7">
          <w:rPr>
            <w:rFonts w:ascii="Times New Roman" w:eastAsia="Cambria" w:hAnsi="Times New Roman" w:cs="Times New Roman"/>
            <w:sz w:val="24"/>
            <w:szCs w:val="24"/>
          </w:rPr>
          <w:t>the largest</w:t>
        </w:r>
      </w:ins>
      <w:ins w:id="6" w:author="Stachelek, Jemma" w:date="2022-09-23T09:01:00Z">
        <w:r w:rsidR="00290014">
          <w:rPr>
            <w:rFonts w:ascii="Times New Roman" w:eastAsia="Cambria" w:hAnsi="Times New Roman" w:cs="Times New Roman"/>
            <w:sz w:val="24"/>
            <w:szCs w:val="24"/>
          </w:rPr>
          <w:t xml:space="preserve"> </w:t>
        </w:r>
        <w:r w:rsidR="00667AD7">
          <w:rPr>
            <w:rFonts w:ascii="Times New Roman" w:eastAsia="Cambria" w:hAnsi="Times New Roman" w:cs="Times New Roman"/>
            <w:sz w:val="24"/>
            <w:szCs w:val="24"/>
          </w:rPr>
          <w:t>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ins>
      <w:r w:rsidRPr="00CD2CF2">
        <w:rPr>
          <w:rFonts w:ascii="Times New Roman" w:eastAsia="Cambria" w:hAnsi="Times New Roman" w:cs="Times New Roman"/>
          <w:sz w:val="24"/>
          <w:szCs w:val="24"/>
        </w:rPr>
        <w:t>Because we do not have a complete census of all lakes, upscali</w:t>
      </w:r>
      <w:r w:rsidR="00F9696F">
        <w:rPr>
          <w:rFonts w:ascii="Times New Roman" w:eastAsia="Cambria" w:hAnsi="Times New Roman" w:cs="Times New Roman"/>
          <w:sz w:val="24"/>
          <w:szCs w:val="24"/>
        </w:rPr>
        <w:t>ng estimates of such processes to</w:t>
      </w:r>
      <w:r w:rsidRPr="00CD2CF2">
        <w:rPr>
          <w:rFonts w:ascii="Times New Roman" w:eastAsia="Cambria" w:hAnsi="Times New Roman" w:cs="Times New Roman"/>
          <w:sz w:val="24"/>
          <w:szCs w:val="24"/>
        </w:rPr>
        <w:t xml:space="preserve"> </w:t>
      </w:r>
      <w:ins w:id="7" w:author="Stachelek, Jemma" w:date="2022-09-21T13:45:00Z">
        <w:r w:rsidR="0070368F">
          <w:rPr>
            <w:rFonts w:ascii="Times New Roman" w:eastAsia="Cambria" w:hAnsi="Times New Roman" w:cs="Times New Roman"/>
            <w:sz w:val="24"/>
            <w:szCs w:val="24"/>
          </w:rPr>
          <w:t xml:space="preserve">small lakes </w:t>
        </w:r>
      </w:ins>
      <w:ins w:id="8" w:author="Stachelek, Jemma" w:date="2022-09-21T14:23:00Z">
        <w:r w:rsidR="004C6355">
          <w:rPr>
            <w:rFonts w:ascii="Times New Roman" w:eastAsia="Cambria" w:hAnsi="Times New Roman" w:cs="Times New Roman"/>
            <w:sz w:val="24"/>
            <w:szCs w:val="24"/>
          </w:rPr>
          <w:t xml:space="preserve">at </w:t>
        </w:r>
      </w:ins>
      <w:r w:rsidRPr="00CD2CF2">
        <w:rPr>
          <w:rFonts w:ascii="Times New Roman" w:eastAsia="Cambria" w:hAnsi="Times New Roman" w:cs="Times New Roman"/>
          <w:sz w:val="24"/>
          <w:szCs w:val="24"/>
        </w:rPr>
        <w:t>broad spatial scales requires the use of lake size-abundance distributions rather than empirical measurements of area. Existing lake census efforts are incomplete such that as lakes become smaller</w:t>
      </w:r>
      <w:ins w:id="9" w:author="Stachelek, Jemma" w:date="2022-09-22T13:32:00Z">
        <w:r w:rsidR="00DA0272">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they are more likely to b</w:t>
      </w:r>
      <w:r w:rsidR="0004283A">
        <w:rPr>
          <w:rFonts w:ascii="Times New Roman" w:eastAsia="Cambria" w:hAnsi="Times New Roman" w:cs="Times New Roman"/>
          <w:sz w:val="24"/>
          <w:szCs w:val="24"/>
        </w:rPr>
        <w:t>e</w:t>
      </w:r>
      <w:r w:rsidRPr="00CD2CF2">
        <w:rPr>
          <w:rFonts w:ascii="Times New Roman" w:eastAsia="Cambria" w:hAnsi="Times New Roman" w:cs="Times New Roman"/>
          <w:sz w:val="24"/>
          <w:szCs w:val="24"/>
        </w:rPr>
        <w:t xml:space="preserve"> omitted either because they are too small to be resolved from remote sensing products or because </w:t>
      </w:r>
      <w:r w:rsidRPr="00CD2CF2">
        <w:rPr>
          <w:rFonts w:ascii="Times New Roman" w:eastAsia="Cambria" w:hAnsi="Times New Roman" w:cs="Times New Roman"/>
          <w:sz w:val="24"/>
          <w:szCs w:val="24"/>
        </w:rPr>
        <w:lastRenderedPageBreak/>
        <w:t xml:space="preserve">of limited ground surveying effort (i.e. "censoring" of small </w:t>
      </w:r>
      <w:r>
        <w:rPr>
          <w:rFonts w:ascii="Times New Roman" w:eastAsia="Cambria" w:hAnsi="Times New Roman" w:cs="Times New Roman"/>
          <w:sz w:val="24"/>
          <w:szCs w:val="24"/>
        </w:rPr>
        <w:t xml:space="preserve">lakes relative to large lakes). </w:t>
      </w:r>
      <w:r w:rsidRPr="00CD2CF2">
        <w:rPr>
          <w:rFonts w:ascii="Times New Roman" w:eastAsia="Cambria" w:hAnsi="Times New Roman" w:cs="Times New Roman"/>
          <w:sz w:val="24"/>
          <w:szCs w:val="24"/>
        </w:rPr>
        <w:t xml:space="preserve">The present study explores one potential shortcoming of prior approaches estimating global lake area using lake size-abundance distributions. Namely, these prior approaches rely on frequentist curve fitting techniques combined with an ad-hoc cutoff determination strategy (visual inspection to determine a likely censoring point). This yields an over-exact lake area estimate that is </w:t>
      </w:r>
      <w:r w:rsidR="00F9696F">
        <w:rPr>
          <w:rFonts w:ascii="Times New Roman" w:eastAsia="Cambria" w:hAnsi="Times New Roman" w:cs="Times New Roman"/>
          <w:sz w:val="24"/>
          <w:szCs w:val="24"/>
        </w:rPr>
        <w:t>typically</w:t>
      </w:r>
      <w:r w:rsidRPr="00CD2CF2">
        <w:rPr>
          <w:rFonts w:ascii="Times New Roman" w:eastAsia="Cambria" w:hAnsi="Times New Roman" w:cs="Times New Roman"/>
          <w:sz w:val="24"/>
          <w:szCs w:val="24"/>
        </w:rPr>
        <w:t xml:space="preserve"> reported with no uncertainty bounds. I address this shortcoming by fitting models in a Bayesian framework where each parameter contributes uncertainty to model estimates. I show that although such models produce a more realistic estimate of lake area uncertainty</w:t>
      </w:r>
      <w:ins w:id="10" w:author="Stachelek, Jemma" w:date="2022-09-22T13:32:00Z">
        <w:r w:rsidR="00DA0272">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they underestimate true total lake area. The degree of this underestimation is likely related to the proportion of the dataset subject to censoring. Ultimately, this may explain the fact that total lake area estimates have increased through time as the resolution of lake databases has improved.</w:t>
      </w:r>
    </w:p>
    <w:p w14:paraId="50A4379E" w14:textId="77777777" w:rsidR="003C18AA" w:rsidRDefault="003C18AA" w:rsidP="00E02DD6">
      <w:pPr>
        <w:spacing w:line="480" w:lineRule="auto"/>
        <w:rPr>
          <w:rFonts w:ascii="Times New Roman" w:eastAsia="Cambria" w:hAnsi="Times New Roman" w:cs="Times New Roman"/>
          <w:b/>
          <w:sz w:val="24"/>
          <w:szCs w:val="24"/>
        </w:rPr>
      </w:pPr>
    </w:p>
    <w:p w14:paraId="46F68622" w14:textId="77777777" w:rsidR="00EE2D44"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I</w:t>
      </w:r>
      <w:r w:rsidR="00EE2D44">
        <w:rPr>
          <w:rFonts w:ascii="Times New Roman" w:eastAsia="Cambria" w:hAnsi="Times New Roman" w:cs="Times New Roman"/>
          <w:b/>
          <w:sz w:val="24"/>
          <w:szCs w:val="24"/>
        </w:rPr>
        <w:t>ntroduction</w:t>
      </w:r>
    </w:p>
    <w:p w14:paraId="3C24507A" w14:textId="25C9E93F" w:rsidR="00CD2CF2" w:rsidRPr="00CD2CF2" w:rsidRDefault="00E24DFA" w:rsidP="0004283A">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Size</w:t>
      </w:r>
      <w:r w:rsidR="00CD2CF2" w:rsidRPr="00CD2CF2">
        <w:rPr>
          <w:rFonts w:ascii="Times New Roman" w:eastAsia="Cambria" w:hAnsi="Times New Roman" w:cs="Times New Roman"/>
          <w:sz w:val="24"/>
          <w:szCs w:val="24"/>
        </w:rPr>
        <w:t xml:space="preserve"> is a critical factor determining the contribution of lakes to global biogeochemical cycling. As such, existing evidence suggests that lakes are key components of overall carbon burial, sequestration, and greenhouse gas emissions </w:t>
      </w:r>
      <w:bookmarkStart w:id="11" w:name="ZOTERO_BREF_CoFrkrz0yuq9"/>
      <w:ins w:id="12" w:author="Stachelek, Jemma" w:date="2022-09-23T09:03:00Z">
        <w:r w:rsidR="00667AD7">
          <w:rPr>
            <w:rFonts w:ascii="Times New Roman" w:eastAsia="Cambria" w:hAnsi="Times New Roman" w:cs="Times New Roman"/>
            <w:sz w:val="24"/>
            <w:szCs w:val="24"/>
          </w:rPr>
          <w:t>with small lakes having particularly high CO</w:t>
        </w:r>
        <w:r w:rsidR="00667AD7" w:rsidRPr="00667AD7">
          <w:rPr>
            <w:rFonts w:ascii="Times New Roman" w:eastAsia="Cambria" w:hAnsi="Times New Roman" w:cs="Times New Roman"/>
            <w:sz w:val="24"/>
            <w:szCs w:val="24"/>
            <w:vertAlign w:val="subscript"/>
          </w:rPr>
          <w:t>2</w:t>
        </w:r>
        <w:r w:rsidR="00667AD7">
          <w:rPr>
            <w:rFonts w:ascii="Times New Roman" w:eastAsia="Cambria" w:hAnsi="Times New Roman" w:cs="Times New Roman"/>
            <w:sz w:val="24"/>
            <w:szCs w:val="24"/>
          </w:rPr>
          <w:t xml:space="preserve"> flux rates </w:t>
        </w:r>
      </w:ins>
      <w:r w:rsidR="00947A6D" w:rsidRPr="00947A6D">
        <w:rPr>
          <w:rFonts w:ascii="Times New Roman" w:hAnsi="Times New Roman" w:cs="Times New Roman"/>
          <w:sz w:val="24"/>
        </w:rPr>
        <w:t>(DelSontro et al., 2018; Keller et al., 2021)</w:t>
      </w:r>
      <w:bookmarkEnd w:id="11"/>
      <w:r w:rsidR="00CD2CF2" w:rsidRPr="00CD2CF2">
        <w:rPr>
          <w:rFonts w:ascii="Times New Roman" w:eastAsia="Cambria" w:hAnsi="Times New Roman" w:cs="Times New Roman"/>
          <w:sz w:val="24"/>
          <w:szCs w:val="24"/>
        </w:rPr>
        <w:t xml:space="preserve">. The calculation of such fluxes requires two terms 1) an areal flux rate and 2) the distribution of total lake area. As with all </w:t>
      </w:r>
      <w:r w:rsidR="00BE72C8">
        <w:rPr>
          <w:rFonts w:ascii="Times New Roman" w:eastAsia="Cambria" w:hAnsi="Times New Roman" w:cs="Times New Roman"/>
          <w:sz w:val="24"/>
          <w:szCs w:val="24"/>
        </w:rPr>
        <w:t xml:space="preserve">quantitative </w:t>
      </w:r>
      <w:r w:rsidR="00CD2CF2" w:rsidRPr="00CD2CF2">
        <w:rPr>
          <w:rFonts w:ascii="Times New Roman" w:eastAsia="Cambria" w:hAnsi="Times New Roman" w:cs="Times New Roman"/>
          <w:sz w:val="24"/>
          <w:szCs w:val="24"/>
        </w:rPr>
        <w:t>estimates at broad spatial scales, uncertainty estimates are of great interest both because they allow for intercomparisons among similar studies and because they allow for comparisons between ecosystems.</w:t>
      </w:r>
    </w:p>
    <w:p w14:paraId="58302259" w14:textId="3AB149E3" w:rsidR="00CD2CF2" w:rsidRPr="00CD2CF2" w:rsidRDefault="009F2626" w:rsidP="00CD2CF2">
      <w:pPr>
        <w:spacing w:line="480" w:lineRule="auto"/>
        <w:ind w:firstLine="720"/>
        <w:rPr>
          <w:rFonts w:ascii="Times New Roman" w:eastAsia="Cambria" w:hAnsi="Times New Roman" w:cs="Times New Roman"/>
          <w:sz w:val="24"/>
          <w:szCs w:val="24"/>
        </w:rPr>
      </w:pPr>
      <w:ins w:id="13" w:author="Stachelek, Jemma" w:date="2022-09-20T11:53:00Z">
        <w:r w:rsidRPr="009F2626">
          <w:rPr>
            <w:rFonts w:ascii="Times New Roman" w:eastAsia="Cambria" w:hAnsi="Times New Roman" w:cs="Times New Roman"/>
            <w:sz w:val="24"/>
            <w:szCs w:val="24"/>
          </w:rPr>
          <w:t>The techniques typically used to determine uncertainty in areal flux rates differ greatly from those used to determine uncertainty in total lake area distributions.</w:t>
        </w:r>
      </w:ins>
      <w:del w:id="14" w:author="Stachelek, Jemma" w:date="2022-09-20T11:53:00Z">
        <w:r w:rsidR="00CD2CF2" w:rsidRPr="00CD2CF2" w:rsidDel="009F2626">
          <w:rPr>
            <w:rFonts w:ascii="Times New Roman" w:eastAsia="Cambria" w:hAnsi="Times New Roman" w:cs="Times New Roman"/>
            <w:sz w:val="24"/>
            <w:szCs w:val="24"/>
          </w:rPr>
          <w:delText>The techniques typically used to determine uncertainty in areal flux rates and the techniques typically used to determine uncertainty in total lake area distributions differ greatly.</w:delText>
        </w:r>
      </w:del>
      <w:r w:rsidR="00CD2CF2" w:rsidRPr="00CD2CF2">
        <w:rPr>
          <w:rFonts w:ascii="Times New Roman" w:eastAsia="Cambria" w:hAnsi="Times New Roman" w:cs="Times New Roman"/>
          <w:sz w:val="24"/>
          <w:szCs w:val="24"/>
        </w:rPr>
        <w:t xml:space="preserve"> In the former case, </w:t>
      </w:r>
      <w:r w:rsidR="00CD2CF2" w:rsidRPr="00CD2CF2">
        <w:rPr>
          <w:rFonts w:ascii="Times New Roman" w:eastAsia="Cambria" w:hAnsi="Times New Roman" w:cs="Times New Roman"/>
          <w:sz w:val="24"/>
          <w:szCs w:val="24"/>
        </w:rPr>
        <w:lastRenderedPageBreak/>
        <w:t xml:space="preserve">uncertainties can typically be calculated in straightforward manner from literature compilations </w:t>
      </w:r>
      <w:bookmarkStart w:id="15" w:name="ZOTERO_BREF_1sNkzRjwdAn5"/>
      <w:r w:rsidR="009562EB" w:rsidRPr="009562EB">
        <w:rPr>
          <w:rFonts w:ascii="Times New Roman" w:hAnsi="Times New Roman" w:cs="Times New Roman"/>
          <w:sz w:val="24"/>
        </w:rPr>
        <w:t>(DelSontro et al., 2018; Keller et al., 2021)</w:t>
      </w:r>
      <w:bookmarkEnd w:id="15"/>
      <w:r w:rsidR="00CD2CF2" w:rsidRPr="00CD2CF2">
        <w:rPr>
          <w:rFonts w:ascii="Times New Roman" w:eastAsia="Cambria" w:hAnsi="Times New Roman" w:cs="Times New Roman"/>
          <w:sz w:val="24"/>
          <w:szCs w:val="24"/>
        </w:rPr>
        <w:t xml:space="preserve">. In the latter case, uncertainty in total lake area distributions is challenged by the fact that no existing database is a complete census of all lakes </w:t>
      </w:r>
      <w:bookmarkStart w:id="16" w:name="ZOTERO_BREF_egsoziunv6MY"/>
      <w:r w:rsidR="009562EB" w:rsidRPr="009562EB">
        <w:rPr>
          <w:rFonts w:ascii="Times New Roman" w:hAnsi="Times New Roman" w:cs="Times New Roman"/>
          <w:sz w:val="24"/>
        </w:rPr>
        <w:t>(Messager et al., 2016)</w:t>
      </w:r>
      <w:bookmarkEnd w:id="16"/>
      <w:r w:rsidR="00CD2CF2" w:rsidRPr="00CD2CF2">
        <w:rPr>
          <w:rFonts w:ascii="Times New Roman" w:eastAsia="Cambria" w:hAnsi="Times New Roman" w:cs="Times New Roman"/>
          <w:sz w:val="24"/>
          <w:szCs w:val="24"/>
        </w:rPr>
        <w:t xml:space="preserve"> and the distribution of individual lake areas spans a range of approximately 7 orders of magnitude. The largest lakes are so big they could otherwise be classified a</w:t>
      </w:r>
      <w:r w:rsidR="00A155BE">
        <w:rPr>
          <w:rFonts w:ascii="Times New Roman" w:eastAsia="Cambria" w:hAnsi="Times New Roman" w:cs="Times New Roman"/>
          <w:sz w:val="24"/>
          <w:szCs w:val="24"/>
        </w:rPr>
        <w:t xml:space="preserve">s inland seas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4</w:t>
      </w:r>
      <w:r w:rsidR="00CD2CF2" w:rsidRPr="00CD2CF2">
        <w:rPr>
          <w:rFonts w:ascii="Times New Roman" w:eastAsia="Cambria" w:hAnsi="Times New Roman" w:cs="Times New Roman"/>
          <w:sz w:val="24"/>
          <w:szCs w:val="24"/>
        </w:rPr>
        <w:t xml:space="preserve"> km</w:t>
      </w:r>
      <w:r w:rsidR="00CD2CF2"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 while the smallest are barely larger than a regulation si</w:t>
      </w:r>
      <w:r w:rsidR="00A155BE">
        <w:rPr>
          <w:rFonts w:ascii="Times New Roman" w:eastAsia="Cambria" w:hAnsi="Times New Roman" w:cs="Times New Roman"/>
          <w:sz w:val="24"/>
          <w:szCs w:val="24"/>
        </w:rPr>
        <w:t xml:space="preserve">zed soccer (football) field (&gt; </w:t>
      </w:r>
      <w:r w:rsidR="00CD2CF2" w:rsidRPr="00CD2CF2">
        <w:rPr>
          <w:rFonts w:ascii="Times New Roman" w:eastAsia="Cambria" w:hAnsi="Times New Roman" w:cs="Times New Roman"/>
          <w:sz w:val="24"/>
          <w:szCs w:val="24"/>
        </w:rPr>
        <w:t>10</w:t>
      </w:r>
      <w:r w:rsidR="00CD2CF2" w:rsidRPr="00A155BE">
        <w:rPr>
          <w:rFonts w:ascii="Times New Roman" w:eastAsia="Cambria" w:hAnsi="Times New Roman" w:cs="Times New Roman"/>
          <w:sz w:val="24"/>
          <w:szCs w:val="24"/>
          <w:vertAlign w:val="superscript"/>
        </w:rPr>
        <w:t>-3</w:t>
      </w:r>
      <w:r w:rsidR="00CD2CF2" w:rsidRPr="00CD2CF2">
        <w:rPr>
          <w:rFonts w:ascii="Times New Roman" w:eastAsia="Cambria" w:hAnsi="Times New Roman" w:cs="Times New Roman"/>
          <w:sz w:val="24"/>
          <w:szCs w:val="24"/>
        </w:rPr>
        <w:t xml:space="preserve"> </w:t>
      </w:r>
      <w:r w:rsidR="00A155BE" w:rsidRPr="00A155BE">
        <w:rPr>
          <w:rFonts w:ascii="Times New Roman" w:eastAsia="Cambria" w:hAnsi="Times New Roman" w:cs="Times New Roman"/>
          <w:sz w:val="24"/>
          <w:szCs w:val="24"/>
        </w:rPr>
        <w:t>km</w:t>
      </w:r>
      <w:r w:rsidR="00A155BE" w:rsidRPr="00A155BE">
        <w:rPr>
          <w:rFonts w:ascii="Times New Roman" w:eastAsia="Cambria" w:hAnsi="Times New Roman" w:cs="Times New Roman"/>
          <w:sz w:val="24"/>
          <w:szCs w:val="24"/>
          <w:vertAlign w:val="superscript"/>
        </w:rPr>
        <w:t>2</w:t>
      </w:r>
      <w:r w:rsidR="00CD2CF2" w:rsidRPr="00CD2CF2">
        <w:rPr>
          <w:rFonts w:ascii="Times New Roman" w:eastAsia="Cambria" w:hAnsi="Times New Roman" w:cs="Times New Roman"/>
          <w:sz w:val="24"/>
          <w:szCs w:val="24"/>
        </w:rPr>
        <w:t>).</w:t>
      </w:r>
    </w:p>
    <w:p w14:paraId="7E41ED22" w14:textId="004167F7"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A consequence of these challenges is that uncertainty varies within the distribution as a function of lake size. The area of the largest lakes is known </w:t>
      </w:r>
      <w:ins w:id="17" w:author="Stachelek, Jemma" w:date="2022-09-26T09:28:00Z">
        <w:r w:rsidR="00D63F80">
          <w:rPr>
            <w:rFonts w:ascii="Times New Roman" w:eastAsia="Cambria" w:hAnsi="Times New Roman" w:cs="Times New Roman"/>
            <w:sz w:val="24"/>
            <w:szCs w:val="24"/>
          </w:rPr>
          <w:t xml:space="preserve">with a high degree of certainty </w:t>
        </w:r>
      </w:ins>
      <w:del w:id="18" w:author="Stachelek, Jemma" w:date="2022-09-26T09:28:00Z">
        <w:r w:rsidRPr="00CD2CF2" w:rsidDel="00D63F80">
          <w:rPr>
            <w:rFonts w:ascii="Times New Roman" w:eastAsia="Cambria" w:hAnsi="Times New Roman" w:cs="Times New Roman"/>
            <w:sz w:val="24"/>
            <w:szCs w:val="24"/>
          </w:rPr>
          <w:delText xml:space="preserve">exactly </w:delText>
        </w:r>
      </w:del>
      <w:r w:rsidRPr="00CD2CF2">
        <w:rPr>
          <w:rFonts w:ascii="Times New Roman" w:eastAsia="Cambria" w:hAnsi="Times New Roman" w:cs="Times New Roman"/>
          <w:sz w:val="24"/>
          <w:szCs w:val="24"/>
        </w:rPr>
        <w:t xml:space="preserve">while the area of the smallest lakes is </w:t>
      </w:r>
      <w:r w:rsidR="00BE72C8">
        <w:rPr>
          <w:rFonts w:ascii="Times New Roman" w:eastAsia="Cambria" w:hAnsi="Times New Roman" w:cs="Times New Roman"/>
          <w:sz w:val="24"/>
          <w:szCs w:val="24"/>
        </w:rPr>
        <w:t xml:space="preserve">unknown </w:t>
      </w:r>
      <w:r w:rsidRPr="00CD2CF2">
        <w:rPr>
          <w:rFonts w:ascii="Times New Roman" w:eastAsia="Cambria" w:hAnsi="Times New Roman" w:cs="Times New Roman"/>
          <w:sz w:val="24"/>
          <w:szCs w:val="24"/>
        </w:rPr>
        <w:t>below a certain unknown threshold. Th</w:t>
      </w:r>
      <w:ins w:id="19" w:author="Stachelek, Jemma" w:date="2022-09-20T13:48:00Z">
        <w:r w:rsidR="00077AE5">
          <w:rPr>
            <w:rFonts w:ascii="Times New Roman" w:eastAsia="Cambria" w:hAnsi="Times New Roman" w:cs="Times New Roman"/>
            <w:sz w:val="24"/>
            <w:szCs w:val="24"/>
          </w:rPr>
          <w:t xml:space="preserve">e area of a small lake can be unknown </w:t>
        </w:r>
      </w:ins>
      <w:del w:id="20" w:author="Stachelek, Jemma" w:date="2022-09-20T13:48:00Z">
        <w:r w:rsidRPr="00CD2CF2" w:rsidDel="00077AE5">
          <w:rPr>
            <w:rFonts w:ascii="Times New Roman" w:eastAsia="Cambria" w:hAnsi="Times New Roman" w:cs="Times New Roman"/>
            <w:sz w:val="24"/>
            <w:szCs w:val="24"/>
          </w:rPr>
          <w:delText xml:space="preserve">is can occur </w:delText>
        </w:r>
      </w:del>
      <w:r w:rsidRPr="00CD2CF2">
        <w:rPr>
          <w:rFonts w:ascii="Times New Roman" w:eastAsia="Cambria" w:hAnsi="Times New Roman" w:cs="Times New Roman"/>
          <w:sz w:val="24"/>
          <w:szCs w:val="24"/>
        </w:rPr>
        <w:t xml:space="preserve">either because </w:t>
      </w:r>
      <w:ins w:id="21" w:author="Stachelek, Jemma" w:date="2022-09-20T13:48:00Z">
        <w:r w:rsidR="00077AE5">
          <w:rPr>
            <w:rFonts w:ascii="Times New Roman" w:eastAsia="Cambria" w:hAnsi="Times New Roman" w:cs="Times New Roman"/>
            <w:sz w:val="24"/>
            <w:szCs w:val="24"/>
          </w:rPr>
          <w:t xml:space="preserve">it is </w:t>
        </w:r>
      </w:ins>
      <w:del w:id="22" w:author="Stachelek, Jemma" w:date="2022-09-20T13:48:00Z">
        <w:r w:rsidRPr="00CD2CF2" w:rsidDel="00077AE5">
          <w:rPr>
            <w:rFonts w:ascii="Times New Roman" w:eastAsia="Cambria" w:hAnsi="Times New Roman" w:cs="Times New Roman"/>
            <w:sz w:val="24"/>
            <w:szCs w:val="24"/>
          </w:rPr>
          <w:delText xml:space="preserve">lakes are </w:delText>
        </w:r>
      </w:del>
      <w:r w:rsidRPr="00CD2CF2">
        <w:rPr>
          <w:rFonts w:ascii="Times New Roman" w:eastAsia="Cambria" w:hAnsi="Times New Roman" w:cs="Times New Roman"/>
          <w:sz w:val="24"/>
          <w:szCs w:val="24"/>
        </w:rPr>
        <w:t>too small to be resolved from remote sensing products or because of limited ground surveying effort. The omission or "censoring" of small lakes occurs because we know that small lakes exist but below a certain threshold</w:t>
      </w:r>
      <w:ins w:id="23" w:author="Stachelek, Jemma" w:date="2022-09-22T13:33:00Z">
        <w:r w:rsidR="00EC103B">
          <w:rPr>
            <w:rFonts w:ascii="Times New Roman" w:eastAsia="Cambria" w:hAnsi="Times New Roman" w:cs="Times New Roman"/>
            <w:sz w:val="24"/>
            <w:szCs w:val="24"/>
          </w:rPr>
          <w:t>,</w:t>
        </w:r>
      </w:ins>
      <w:r w:rsidRPr="00CD2CF2">
        <w:rPr>
          <w:rFonts w:ascii="Times New Roman" w:eastAsia="Cambria" w:hAnsi="Times New Roman" w:cs="Times New Roman"/>
          <w:sz w:val="24"/>
          <w:szCs w:val="24"/>
        </w:rPr>
        <w:t xml:space="preserve"> we have limited knowledge of their exact areas </w:t>
      </w:r>
      <w:bookmarkStart w:id="24" w:name="ZOTERO_BREF_HKVttKMa5s34"/>
      <w:r w:rsidR="009562EB" w:rsidRPr="009562EB">
        <w:rPr>
          <w:rFonts w:ascii="Times New Roman" w:hAnsi="Times New Roman" w:cs="Times New Roman"/>
          <w:sz w:val="24"/>
        </w:rPr>
        <w:t>(Hamilton et al., 1992)</w:t>
      </w:r>
      <w:bookmarkEnd w:id="24"/>
      <w:r w:rsidRPr="00CD2CF2">
        <w:rPr>
          <w:rFonts w:ascii="Times New Roman" w:eastAsia="Cambria" w:hAnsi="Times New Roman" w:cs="Times New Roman"/>
          <w:sz w:val="24"/>
          <w:szCs w:val="24"/>
        </w:rPr>
        <w:t>.</w:t>
      </w:r>
      <w:ins w:id="25" w:author="Stachelek, Jemma" w:date="2022-09-23T14:33:00Z">
        <w:r w:rsidR="00981FD0">
          <w:rPr>
            <w:rFonts w:ascii="Times New Roman" w:eastAsia="Cambria" w:hAnsi="Times New Roman" w:cs="Times New Roman"/>
            <w:sz w:val="24"/>
            <w:szCs w:val="24"/>
          </w:rPr>
          <w:t xml:space="preserve"> </w:t>
        </w:r>
      </w:ins>
      <w:ins w:id="26" w:author="Stachelek, Jemma" w:date="2022-09-23T14:34:00Z">
        <w:r w:rsidR="00981FD0">
          <w:rPr>
            <w:rFonts w:ascii="Times New Roman" w:eastAsia="Cambria" w:hAnsi="Times New Roman" w:cs="Times New Roman"/>
            <w:sz w:val="24"/>
            <w:szCs w:val="24"/>
          </w:rPr>
          <w:t xml:space="preserve">Such censoring errors may have an outsized impact on upscaled estimates of aquatic processes </w:t>
        </w:r>
      </w:ins>
      <w:ins w:id="27" w:author="Stachelek, Jemma" w:date="2022-09-23T14:35:00Z">
        <w:r w:rsidR="00981FD0">
          <w:rPr>
            <w:rFonts w:ascii="Times New Roman" w:eastAsia="Cambria" w:hAnsi="Times New Roman" w:cs="Times New Roman"/>
            <w:sz w:val="24"/>
            <w:szCs w:val="24"/>
          </w:rPr>
          <w:t xml:space="preserve">such as </w:t>
        </w:r>
      </w:ins>
      <w:ins w:id="28" w:author="Stachelek, Jemma" w:date="2022-09-23T14:34:00Z">
        <w:r w:rsidR="00981FD0">
          <w:rPr>
            <w:rFonts w:ascii="Times New Roman" w:eastAsia="Cambria" w:hAnsi="Times New Roman" w:cs="Times New Roman"/>
            <w:sz w:val="24"/>
            <w:szCs w:val="24"/>
          </w:rPr>
          <w:t>CO</w:t>
        </w:r>
        <w:r w:rsidR="00981FD0" w:rsidRPr="00981FD0">
          <w:rPr>
            <w:rFonts w:ascii="Times New Roman" w:eastAsia="Cambria" w:hAnsi="Times New Roman" w:cs="Times New Roman"/>
            <w:sz w:val="24"/>
            <w:szCs w:val="24"/>
            <w:vertAlign w:val="subscript"/>
          </w:rPr>
          <w:t>2</w:t>
        </w:r>
      </w:ins>
      <w:ins w:id="29" w:author="Stachelek, Jemma" w:date="2022-09-23T14:35:00Z">
        <w:r w:rsidR="00981FD0">
          <w:rPr>
            <w:rFonts w:ascii="Times New Roman" w:eastAsia="Cambria" w:hAnsi="Times New Roman" w:cs="Times New Roman"/>
            <w:sz w:val="24"/>
            <w:szCs w:val="24"/>
          </w:rPr>
          <w:t xml:space="preserve"> flux because small lakes have been shown to have particularly large CO</w:t>
        </w:r>
        <w:r w:rsidR="00981FD0" w:rsidRPr="00981FD0">
          <w:rPr>
            <w:rFonts w:ascii="Times New Roman" w:eastAsia="Cambria" w:hAnsi="Times New Roman" w:cs="Times New Roman"/>
            <w:sz w:val="24"/>
            <w:szCs w:val="24"/>
            <w:vertAlign w:val="subscript"/>
          </w:rPr>
          <w:t>2</w:t>
        </w:r>
        <w:r w:rsidR="00981FD0">
          <w:rPr>
            <w:rFonts w:ascii="Times New Roman" w:eastAsia="Cambria" w:hAnsi="Times New Roman" w:cs="Times New Roman"/>
            <w:sz w:val="24"/>
            <w:szCs w:val="24"/>
          </w:rPr>
          <w:t xml:space="preserve"> flux rates (</w:t>
        </w:r>
      </w:ins>
      <w:ins w:id="30" w:author="Stachelek, Jemma" w:date="2022-09-23T14:36:00Z">
        <w:r w:rsidR="00981FD0">
          <w:rPr>
            <w:rFonts w:ascii="Times New Roman" w:eastAsia="Cambria" w:hAnsi="Times New Roman" w:cs="Times New Roman"/>
            <w:sz w:val="24"/>
            <w:szCs w:val="24"/>
          </w:rPr>
          <w:t>DelSontro et al. 2018</w:t>
        </w:r>
      </w:ins>
      <w:ins w:id="31" w:author="Stachelek, Jemma" w:date="2022-09-23T14:35:00Z">
        <w:r w:rsidR="00981FD0">
          <w:rPr>
            <w:rFonts w:ascii="Times New Roman" w:eastAsia="Cambria" w:hAnsi="Times New Roman" w:cs="Times New Roman"/>
            <w:sz w:val="24"/>
            <w:szCs w:val="24"/>
          </w:rPr>
          <w:t>).</w:t>
        </w:r>
      </w:ins>
    </w:p>
    <w:p w14:paraId="3EEA3E63" w14:textId="67EF0EFA" w:rsidR="00CD2CF2" w:rsidRPr="00CD2CF2"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Estimating total lake area from a sample of lakes requires a conceptual model of how lakes are formed (i.e. the data generating process). Typically, lake areas are treated as arising from a fractal generating process due to the fact that landform topography, which determines the placement of lakes, can itself be treated as a fractal generating process. Indeed, many other geomorphological phenomena that are dependent on landform topography such as coastline length are often well-described by fractal generating processes </w:t>
      </w:r>
      <w:bookmarkStart w:id="32" w:name="ZOTERO_BREF_UUD0y0hE0va2"/>
      <w:r w:rsidR="006B0FE8" w:rsidRPr="006B0FE8">
        <w:rPr>
          <w:rFonts w:ascii="Times New Roman" w:hAnsi="Times New Roman" w:cs="Times New Roman"/>
          <w:sz w:val="24"/>
        </w:rPr>
        <w:t>(Newman, 2005)</w:t>
      </w:r>
      <w:bookmarkEnd w:id="32"/>
      <w:r w:rsidRPr="00CD2CF2">
        <w:rPr>
          <w:rFonts w:ascii="Times New Roman" w:eastAsia="Cambria" w:hAnsi="Times New Roman" w:cs="Times New Roman"/>
          <w:sz w:val="24"/>
          <w:szCs w:val="24"/>
        </w:rPr>
        <w:t xml:space="preserve">. A challenge in modelling such data generating processes for lake areas is that large lakes likely follow a </w:t>
      </w:r>
      <w:r w:rsidRPr="00CD2CF2">
        <w:rPr>
          <w:rFonts w:ascii="Times New Roman" w:eastAsia="Cambria" w:hAnsi="Times New Roman" w:cs="Times New Roman"/>
          <w:sz w:val="24"/>
          <w:szCs w:val="24"/>
        </w:rPr>
        <w:lastRenderedPageBreak/>
        <w:t xml:space="preserve">different data generating process than that of the smallest lakes. Whereas small lakes are constrained by landform topography, large lakes are essentially unconstrained by local landform topography and are instead constrained by the placement and arrangement of continents </w:t>
      </w:r>
      <w:bookmarkStart w:id="33" w:name="ZOTERO_BREF_NxgGMO0so3UK"/>
      <w:r w:rsidR="00071578" w:rsidRPr="00071578">
        <w:rPr>
          <w:rFonts w:ascii="Times New Roman" w:hAnsi="Times New Roman" w:cs="Times New Roman"/>
          <w:sz w:val="24"/>
        </w:rPr>
        <w:t>(Goodchild, 1988)</w:t>
      </w:r>
      <w:bookmarkEnd w:id="33"/>
      <w:r w:rsidRPr="00CD2CF2">
        <w:rPr>
          <w:rFonts w:ascii="Times New Roman" w:eastAsia="Cambria" w:hAnsi="Times New Roman" w:cs="Times New Roman"/>
          <w:sz w:val="24"/>
          <w:szCs w:val="24"/>
        </w:rPr>
        <w:t xml:space="preserve">. As large lakes become even larger, they have a greater probability of intersecting a continent edge and becoming an estuary or embayment rather than a lake. </w:t>
      </w:r>
      <w:r w:rsidR="00F3159E" w:rsidRPr="00CD2CF2">
        <w:rPr>
          <w:rFonts w:ascii="Times New Roman" w:eastAsia="Cambria" w:hAnsi="Times New Roman" w:cs="Times New Roman"/>
          <w:sz w:val="24"/>
          <w:szCs w:val="24"/>
        </w:rPr>
        <w:t>Consequently</w:t>
      </w:r>
      <w:r w:rsidRPr="00CD2CF2">
        <w:rPr>
          <w:rFonts w:ascii="Times New Roman" w:eastAsia="Cambria" w:hAnsi="Times New Roman" w:cs="Times New Roman"/>
          <w:sz w:val="24"/>
          <w:szCs w:val="24"/>
        </w:rPr>
        <w:t xml:space="preserve">, lake databases are said to be truncated on large lakes because we know that large lakes are essentially fixed in space and cannot occur in any given location </w:t>
      </w:r>
      <w:bookmarkStart w:id="34" w:name="ZOTERO_BREF_hoRZWUgOBMzf"/>
      <w:r w:rsidR="00F3159E" w:rsidRPr="00F3159E">
        <w:rPr>
          <w:rFonts w:ascii="Times New Roman" w:hAnsi="Times New Roman" w:cs="Times New Roman"/>
          <w:sz w:val="24"/>
        </w:rPr>
        <w:t>(Hamilton et al., 1992)</w:t>
      </w:r>
      <w:bookmarkEnd w:id="34"/>
      <w:r w:rsidRPr="00CD2CF2">
        <w:rPr>
          <w:rFonts w:ascii="Times New Roman" w:eastAsia="Cambria" w:hAnsi="Times New Roman" w:cs="Times New Roman"/>
          <w:sz w:val="24"/>
          <w:szCs w:val="24"/>
        </w:rPr>
        <w:t>.</w:t>
      </w:r>
    </w:p>
    <w:p w14:paraId="28C2478D" w14:textId="58B5388B" w:rsidR="00CD2CF2" w:rsidRPr="00CD2CF2" w:rsidRDefault="00F44011" w:rsidP="00F44011">
      <w:pPr>
        <w:spacing w:line="480" w:lineRule="auto"/>
        <w:ind w:firstLine="720"/>
        <w:rPr>
          <w:rFonts w:ascii="Times New Roman" w:eastAsia="Cambria" w:hAnsi="Times New Roman" w:cs="Times New Roman"/>
          <w:sz w:val="24"/>
          <w:szCs w:val="24"/>
        </w:rPr>
      </w:pPr>
      <w:ins w:id="35" w:author="Stachelek, Jemma" w:date="2022-09-20T13:59:00Z">
        <w:r>
          <w:rPr>
            <w:rFonts w:ascii="Times New Roman" w:eastAsia="Cambria" w:hAnsi="Times New Roman" w:cs="Times New Roman"/>
            <w:sz w:val="24"/>
            <w:szCs w:val="24"/>
          </w:rPr>
          <w:t xml:space="preserve">Given </w:t>
        </w:r>
        <w:r w:rsidRPr="00F44011">
          <w:rPr>
            <w:rFonts w:ascii="Times New Roman" w:eastAsia="Cambria" w:hAnsi="Times New Roman" w:cs="Times New Roman"/>
            <w:sz w:val="24"/>
            <w:szCs w:val="24"/>
          </w:rPr>
          <w:t>that no existing database is a complete census of all lakes</w:t>
        </w:r>
      </w:ins>
      <w:ins w:id="36" w:author="Stachelek, Jemma" w:date="2022-09-22T13:33:00Z">
        <w:r w:rsidR="002E710D">
          <w:rPr>
            <w:rFonts w:ascii="Times New Roman" w:eastAsia="Cambria" w:hAnsi="Times New Roman" w:cs="Times New Roman"/>
            <w:sz w:val="24"/>
            <w:szCs w:val="24"/>
          </w:rPr>
          <w:t>,</w:t>
        </w:r>
      </w:ins>
      <w:ins w:id="37" w:author="Stachelek, Jemma" w:date="2022-09-20T14:00:00Z">
        <w:r>
          <w:rPr>
            <w:rFonts w:ascii="Times New Roman" w:eastAsia="Cambria" w:hAnsi="Times New Roman" w:cs="Times New Roman"/>
            <w:sz w:val="24"/>
            <w:szCs w:val="24"/>
          </w:rPr>
          <w:t xml:space="preserve"> </w:t>
        </w:r>
      </w:ins>
      <w:ins w:id="38" w:author="Stachelek, Jemma" w:date="2022-09-20T14:41:00Z">
        <w:r w:rsidR="0020450D">
          <w:rPr>
            <w:rFonts w:ascii="Times New Roman" w:eastAsia="Cambria" w:hAnsi="Times New Roman" w:cs="Times New Roman"/>
            <w:sz w:val="24"/>
            <w:szCs w:val="24"/>
          </w:rPr>
          <w:t>yet</w:t>
        </w:r>
      </w:ins>
      <w:ins w:id="39" w:author="Stachelek, Jemma" w:date="2022-09-20T14:00:00Z">
        <w:r>
          <w:rPr>
            <w:rFonts w:ascii="Times New Roman" w:eastAsia="Cambria" w:hAnsi="Times New Roman" w:cs="Times New Roman"/>
            <w:sz w:val="24"/>
            <w:szCs w:val="24"/>
          </w:rPr>
          <w:t xml:space="preserve"> we have near exact estimates of </w:t>
        </w:r>
      </w:ins>
      <w:ins w:id="40" w:author="Stachelek, Jemma" w:date="2022-09-20T14:42:00Z">
        <w:r w:rsidR="0020450D">
          <w:rPr>
            <w:rFonts w:ascii="Times New Roman" w:eastAsia="Cambria" w:hAnsi="Times New Roman" w:cs="Times New Roman"/>
            <w:sz w:val="24"/>
            <w:szCs w:val="24"/>
          </w:rPr>
          <w:t xml:space="preserve">the area of </w:t>
        </w:r>
      </w:ins>
      <w:ins w:id="41" w:author="Stachelek, Jemma" w:date="2022-09-20T14:00:00Z">
        <w:r>
          <w:rPr>
            <w:rFonts w:ascii="Times New Roman" w:eastAsia="Cambria" w:hAnsi="Times New Roman" w:cs="Times New Roman"/>
            <w:sz w:val="24"/>
            <w:szCs w:val="24"/>
          </w:rPr>
          <w:t>large lake</w:t>
        </w:r>
      </w:ins>
      <w:ins w:id="42" w:author="Stachelek, Jemma" w:date="2022-09-20T14:42:00Z">
        <w:r w:rsidR="0020450D">
          <w:rPr>
            <w:rFonts w:ascii="Times New Roman" w:eastAsia="Cambria" w:hAnsi="Times New Roman" w:cs="Times New Roman"/>
            <w:sz w:val="24"/>
            <w:szCs w:val="24"/>
          </w:rPr>
          <w:t>s</w:t>
        </w:r>
      </w:ins>
      <w:ins w:id="43" w:author="Stachelek, Jemma" w:date="2022-09-20T14:00:00Z">
        <w:r>
          <w:rPr>
            <w:rFonts w:ascii="Times New Roman" w:eastAsia="Cambria" w:hAnsi="Times New Roman" w:cs="Times New Roman"/>
            <w:sz w:val="24"/>
            <w:szCs w:val="24"/>
          </w:rPr>
          <w:t xml:space="preserve">, </w:t>
        </w:r>
      </w:ins>
      <w:del w:id="44" w:author="Stachelek, Jemma" w:date="2022-09-20T14:00:00Z">
        <w:r w:rsidR="00BE72C8" w:rsidDel="00F44011">
          <w:rPr>
            <w:rFonts w:ascii="Times New Roman" w:eastAsia="Cambria" w:hAnsi="Times New Roman" w:cs="Times New Roman"/>
            <w:sz w:val="24"/>
            <w:szCs w:val="24"/>
          </w:rPr>
          <w:delText>Given</w:delText>
        </w:r>
        <w:r w:rsidR="00CD2CF2" w:rsidRPr="00CD2CF2" w:rsidDel="00F44011">
          <w:rPr>
            <w:rFonts w:ascii="Times New Roman" w:eastAsia="Cambria" w:hAnsi="Times New Roman" w:cs="Times New Roman"/>
            <w:sz w:val="24"/>
            <w:szCs w:val="24"/>
          </w:rPr>
          <w:delText xml:space="preserve"> the preceding discussion </w:delText>
        </w:r>
      </w:del>
      <w:del w:id="45" w:author="Stachelek, Jemma" w:date="2022-09-22T13:33:00Z">
        <w:r w:rsidR="00CD2CF2" w:rsidRPr="00CD2CF2" w:rsidDel="00E37466">
          <w:rPr>
            <w:rFonts w:ascii="Times New Roman" w:eastAsia="Cambria" w:hAnsi="Times New Roman" w:cs="Times New Roman"/>
            <w:sz w:val="24"/>
            <w:szCs w:val="24"/>
          </w:rPr>
          <w:delText>it is clear that estimating</w:delText>
        </w:r>
      </w:del>
      <w:ins w:id="46" w:author="Stachelek, Jemma" w:date="2022-09-22T13:33:00Z">
        <w:r w:rsidR="00E37466" w:rsidRPr="00CD2CF2">
          <w:rPr>
            <w:rFonts w:ascii="Times New Roman" w:eastAsia="Cambria" w:hAnsi="Times New Roman" w:cs="Times New Roman"/>
            <w:sz w:val="24"/>
            <w:szCs w:val="24"/>
          </w:rPr>
          <w:t>estimating</w:t>
        </w:r>
      </w:ins>
      <w:r w:rsidR="00CD2CF2" w:rsidRPr="00CD2CF2">
        <w:rPr>
          <w:rFonts w:ascii="Times New Roman" w:eastAsia="Cambria" w:hAnsi="Times New Roman" w:cs="Times New Roman"/>
          <w:sz w:val="24"/>
          <w:szCs w:val="24"/>
        </w:rPr>
        <w:t xml:space="preserve"> total lake area requires a method of dealing both with the fact that lake databases are 1) truncated at large lakes and 2) censored at small lakes. Pr</w:t>
      </w:r>
      <w:r w:rsidR="00623B14">
        <w:rPr>
          <w:rFonts w:ascii="Times New Roman" w:eastAsia="Cambria" w:hAnsi="Times New Roman" w:cs="Times New Roman"/>
          <w:sz w:val="24"/>
          <w:szCs w:val="24"/>
        </w:rPr>
        <w:t>ior</w:t>
      </w:r>
      <w:r w:rsidR="00CD2CF2" w:rsidRPr="00CD2CF2">
        <w:rPr>
          <w:rFonts w:ascii="Times New Roman" w:eastAsia="Cambria" w:hAnsi="Times New Roman" w:cs="Times New Roman"/>
          <w:sz w:val="24"/>
          <w:szCs w:val="24"/>
        </w:rPr>
        <w:t xml:space="preserve"> studies estimating global lake area have </w:t>
      </w:r>
      <w:r w:rsidR="00623B14">
        <w:rPr>
          <w:rFonts w:ascii="Times New Roman" w:eastAsia="Cambria" w:hAnsi="Times New Roman" w:cs="Times New Roman"/>
          <w:sz w:val="24"/>
          <w:szCs w:val="24"/>
        </w:rPr>
        <w:t xml:space="preserve">mostly </w:t>
      </w:r>
      <w:r w:rsidR="00CD2CF2" w:rsidRPr="00CD2CF2">
        <w:rPr>
          <w:rFonts w:ascii="Times New Roman" w:eastAsia="Cambria" w:hAnsi="Times New Roman" w:cs="Times New Roman"/>
          <w:sz w:val="24"/>
          <w:szCs w:val="24"/>
        </w:rPr>
        <w:t>not dealt with the first issue</w:t>
      </w:r>
      <w:r w:rsidR="00623B14">
        <w:rPr>
          <w:rFonts w:ascii="Times New Roman" w:eastAsia="Cambria" w:hAnsi="Times New Roman" w:cs="Times New Roman"/>
          <w:sz w:val="24"/>
          <w:szCs w:val="24"/>
        </w:rPr>
        <w:t xml:space="preserve"> (but see </w:t>
      </w:r>
      <w:bookmarkStart w:id="47" w:name="ZOTERO_BREF_uajmP4rul1TV"/>
      <w:r w:rsidR="00623B14" w:rsidRPr="00623B14">
        <w:rPr>
          <w:rFonts w:ascii="Times New Roman" w:eastAsia="Cambria" w:hAnsi="Times New Roman" w:cs="Times New Roman"/>
          <w:sz w:val="24"/>
          <w:szCs w:val="24"/>
        </w:rPr>
        <w:t>Seekell and Pace, 2011)</w:t>
      </w:r>
      <w:bookmarkEnd w:id="47"/>
      <w:r w:rsidR="00623B14">
        <w:rPr>
          <w:rFonts w:ascii="Times New Roman" w:eastAsia="Cambria" w:hAnsi="Times New Roman" w:cs="Times New Roman"/>
          <w:sz w:val="24"/>
          <w:szCs w:val="24"/>
        </w:rPr>
        <w:t>. Note that in some instances t</w:t>
      </w:r>
      <w:r w:rsidR="00CD2CF2" w:rsidRPr="00CD2CF2">
        <w:rPr>
          <w:rFonts w:ascii="Times New Roman" w:eastAsia="Cambria" w:hAnsi="Times New Roman" w:cs="Times New Roman"/>
          <w:sz w:val="24"/>
          <w:szCs w:val="24"/>
        </w:rPr>
        <w:t xml:space="preserve">he estimation process </w:t>
      </w:r>
      <w:r w:rsidR="00623B14">
        <w:rPr>
          <w:rFonts w:ascii="Times New Roman" w:eastAsia="Cambria" w:hAnsi="Times New Roman" w:cs="Times New Roman"/>
          <w:sz w:val="24"/>
          <w:szCs w:val="24"/>
        </w:rPr>
        <w:t xml:space="preserve">can be modified to </w:t>
      </w:r>
      <w:r w:rsidR="00CD2CF2" w:rsidRPr="00CD2CF2">
        <w:rPr>
          <w:rFonts w:ascii="Times New Roman" w:eastAsia="Cambria" w:hAnsi="Times New Roman" w:cs="Times New Roman"/>
          <w:sz w:val="24"/>
          <w:szCs w:val="24"/>
        </w:rPr>
        <w:t xml:space="preserve">limit </w:t>
      </w:r>
      <w:r w:rsidR="00BE72C8">
        <w:rPr>
          <w:rFonts w:ascii="Times New Roman" w:eastAsia="Cambria" w:hAnsi="Times New Roman" w:cs="Times New Roman"/>
          <w:sz w:val="24"/>
          <w:szCs w:val="24"/>
        </w:rPr>
        <w:t>its effect on the results (see M</w:t>
      </w:r>
      <w:r w:rsidR="00CD2CF2" w:rsidRPr="00CD2CF2">
        <w:rPr>
          <w:rFonts w:ascii="Times New Roman" w:eastAsia="Cambria" w:hAnsi="Times New Roman" w:cs="Times New Roman"/>
          <w:sz w:val="24"/>
          <w:szCs w:val="24"/>
        </w:rPr>
        <w:t xml:space="preserve">ethods section). </w:t>
      </w:r>
      <w:r w:rsidR="00623B14">
        <w:rPr>
          <w:rFonts w:ascii="Times New Roman" w:eastAsia="Cambria" w:hAnsi="Times New Roman" w:cs="Times New Roman"/>
          <w:sz w:val="24"/>
          <w:szCs w:val="24"/>
        </w:rPr>
        <w:t xml:space="preserve">In contrast to the first issue, prior studies </w:t>
      </w:r>
      <w:r w:rsidR="00CD2CF2" w:rsidRPr="00CD2CF2">
        <w:rPr>
          <w:rFonts w:ascii="Times New Roman" w:eastAsia="Cambria" w:hAnsi="Times New Roman" w:cs="Times New Roman"/>
          <w:sz w:val="24"/>
          <w:szCs w:val="24"/>
        </w:rPr>
        <w:t xml:space="preserve">have </w:t>
      </w:r>
      <w:r w:rsidR="00BE72C8" w:rsidRPr="00BE72C8">
        <w:rPr>
          <w:rFonts w:ascii="Times New Roman" w:eastAsia="Cambria" w:hAnsi="Times New Roman" w:cs="Times New Roman"/>
          <w:sz w:val="24"/>
          <w:szCs w:val="24"/>
        </w:rPr>
        <w:t>typically</w:t>
      </w:r>
      <w:r w:rsidR="00623B14">
        <w:rPr>
          <w:rFonts w:ascii="Times New Roman" w:eastAsia="Cambria" w:hAnsi="Times New Roman" w:cs="Times New Roman"/>
          <w:sz w:val="24"/>
          <w:szCs w:val="24"/>
        </w:rPr>
        <w:t xml:space="preserve"> addressed the second issue by</w:t>
      </w:r>
      <w:r w:rsidR="00CD2CF2" w:rsidRPr="00CD2CF2">
        <w:rPr>
          <w:rFonts w:ascii="Times New Roman" w:eastAsia="Cambria" w:hAnsi="Times New Roman" w:cs="Times New Roman"/>
          <w:sz w:val="24"/>
          <w:szCs w:val="24"/>
        </w:rPr>
        <w:t xml:space="preserve"> specifying an ad-hoc cutoff value below which empirically determined lake areas are </w:t>
      </w:r>
      <w:r w:rsidR="00BE72C8">
        <w:rPr>
          <w:rFonts w:ascii="Times New Roman" w:eastAsia="Cambria" w:hAnsi="Times New Roman" w:cs="Times New Roman"/>
          <w:sz w:val="24"/>
          <w:szCs w:val="24"/>
        </w:rPr>
        <w:t>discarded and subsequently back-</w:t>
      </w:r>
      <w:r w:rsidR="00CD2CF2" w:rsidRPr="00CD2CF2">
        <w:rPr>
          <w:rFonts w:ascii="Times New Roman" w:eastAsia="Cambria" w:hAnsi="Times New Roman" w:cs="Times New Roman"/>
          <w:sz w:val="24"/>
          <w:szCs w:val="24"/>
        </w:rPr>
        <w:t>calculated. Hereafter, I refer to this strategy as the "cutoff" method.</w:t>
      </w:r>
    </w:p>
    <w:p w14:paraId="7270152E" w14:textId="27A8A168" w:rsidR="00045C0C" w:rsidRPr="00E02DD6" w:rsidRDefault="00CD2CF2" w:rsidP="00CD2CF2">
      <w:pPr>
        <w:spacing w:line="480" w:lineRule="auto"/>
        <w:ind w:firstLine="720"/>
        <w:rPr>
          <w:rFonts w:ascii="Times New Roman" w:eastAsia="Cambria" w:hAnsi="Times New Roman" w:cs="Times New Roman"/>
          <w:sz w:val="24"/>
          <w:szCs w:val="24"/>
        </w:rPr>
      </w:pPr>
      <w:r w:rsidRPr="00CD2CF2">
        <w:rPr>
          <w:rFonts w:ascii="Times New Roman" w:eastAsia="Cambria" w:hAnsi="Times New Roman" w:cs="Times New Roman"/>
          <w:sz w:val="24"/>
          <w:szCs w:val="24"/>
        </w:rPr>
        <w:t xml:space="preserve">In the present study, I explore two different methods for calculating uncertainty bounds around global lake area. First, I calculate these bounds using a frequentist approach for estimating total lake area (i.e. the cutoff method) via a simulation study. Second, I compare these frequentist uncertainty bounds with those calculated using a Bayesian framework. I carry out these demonstrations using a simulated dataset so that the ability of each method to recover the "true" parameter values can be evaluated. The use of a simulated dataset has the further benefit </w:t>
      </w:r>
      <w:r w:rsidRPr="00CD2CF2">
        <w:rPr>
          <w:rFonts w:ascii="Times New Roman" w:eastAsia="Cambria" w:hAnsi="Times New Roman" w:cs="Times New Roman"/>
          <w:sz w:val="24"/>
          <w:szCs w:val="24"/>
        </w:rPr>
        <w:lastRenderedPageBreak/>
        <w:t>of avoiding potential confounding factors such as heterogeneity of survey effort or unknown data precision.</w:t>
      </w:r>
      <w:r w:rsidR="00EF6DF0" w:rsidRPr="00E02DD6">
        <w:rPr>
          <w:rFonts w:ascii="Times New Roman" w:eastAsia="Cambria" w:hAnsi="Times New Roman" w:cs="Times New Roman"/>
          <w:sz w:val="24"/>
          <w:szCs w:val="24"/>
        </w:rPr>
        <w:t xml:space="preserve"> </w:t>
      </w:r>
      <w:ins w:id="48" w:author="Stachelek, Jemma" w:date="2022-09-23T13:10:00Z">
        <w:r w:rsidR="00E55507">
          <w:rPr>
            <w:rFonts w:ascii="Times New Roman" w:eastAsia="Cambria" w:hAnsi="Times New Roman" w:cs="Times New Roman"/>
            <w:sz w:val="24"/>
            <w:szCs w:val="24"/>
          </w:rPr>
          <w:t xml:space="preserve">The following analysis </w:t>
        </w:r>
      </w:ins>
      <w:ins w:id="49" w:author="Stachelek, Jemma" w:date="2022-09-23T13:12:00Z">
        <w:r w:rsidR="00E55507">
          <w:rPr>
            <w:rFonts w:ascii="Times New Roman" w:eastAsia="Cambria" w:hAnsi="Times New Roman" w:cs="Times New Roman"/>
            <w:sz w:val="24"/>
            <w:szCs w:val="24"/>
          </w:rPr>
          <w:t>assumes that total global lake area has</w:t>
        </w:r>
      </w:ins>
      <w:ins w:id="50" w:author="Stachelek, Jemma" w:date="2022-09-23T13:10:00Z">
        <w:r w:rsidR="00E55507">
          <w:rPr>
            <w:rFonts w:ascii="Times New Roman" w:eastAsia="Cambria" w:hAnsi="Times New Roman" w:cs="Times New Roman"/>
            <w:sz w:val="24"/>
            <w:szCs w:val="24"/>
          </w:rPr>
          <w:t xml:space="preserve"> minimal temporal variability or at least min</w:t>
        </w:r>
      </w:ins>
      <w:ins w:id="51" w:author="Stachelek, Jemma" w:date="2022-09-23T13:11:00Z">
        <w:r w:rsidR="00E55507">
          <w:rPr>
            <w:rFonts w:ascii="Times New Roman" w:eastAsia="Cambria" w:hAnsi="Times New Roman" w:cs="Times New Roman"/>
            <w:sz w:val="24"/>
            <w:szCs w:val="24"/>
          </w:rPr>
          <w:t>imal spatial trend. As a result, reported total lake areas can be thought of as “anticipated</w:t>
        </w:r>
      </w:ins>
      <w:ins w:id="52" w:author="Stachelek, Jemma" w:date="2022-09-23T13:12:00Z">
        <w:r w:rsidR="00E55507">
          <w:rPr>
            <w:rFonts w:ascii="Times New Roman" w:eastAsia="Cambria" w:hAnsi="Times New Roman" w:cs="Times New Roman"/>
            <w:sz w:val="24"/>
            <w:szCs w:val="24"/>
          </w:rPr>
          <w:t>” or eq</w:t>
        </w:r>
      </w:ins>
      <w:ins w:id="53" w:author="Stachelek, Jemma" w:date="2022-09-23T13:13:00Z">
        <w:r w:rsidR="00E55507">
          <w:rPr>
            <w:rFonts w:ascii="Times New Roman" w:eastAsia="Cambria" w:hAnsi="Times New Roman" w:cs="Times New Roman"/>
            <w:sz w:val="24"/>
            <w:szCs w:val="24"/>
          </w:rPr>
          <w:t>uilibrium long-run</w:t>
        </w:r>
      </w:ins>
      <w:ins w:id="54" w:author="Stachelek, Jemma" w:date="2022-09-23T13:12:00Z">
        <w:r w:rsidR="00E55507">
          <w:rPr>
            <w:rFonts w:ascii="Times New Roman" w:eastAsia="Cambria" w:hAnsi="Times New Roman" w:cs="Times New Roman"/>
            <w:sz w:val="24"/>
            <w:szCs w:val="24"/>
          </w:rPr>
          <w:t xml:space="preserve"> </w:t>
        </w:r>
      </w:ins>
      <w:ins w:id="55" w:author="Stachelek, Jemma" w:date="2022-09-23T13:11:00Z">
        <w:r w:rsidR="00E55507">
          <w:rPr>
            <w:rFonts w:ascii="Times New Roman" w:eastAsia="Cambria" w:hAnsi="Times New Roman" w:cs="Times New Roman"/>
            <w:sz w:val="24"/>
            <w:szCs w:val="24"/>
          </w:rPr>
          <w:t>lak</w:t>
        </w:r>
      </w:ins>
      <w:ins w:id="56" w:author="Stachelek, Jemma" w:date="2022-09-23T13:12:00Z">
        <w:r w:rsidR="00E55507">
          <w:rPr>
            <w:rFonts w:ascii="Times New Roman" w:eastAsia="Cambria" w:hAnsi="Times New Roman" w:cs="Times New Roman"/>
            <w:sz w:val="24"/>
            <w:szCs w:val="24"/>
          </w:rPr>
          <w:t>e area</w:t>
        </w:r>
      </w:ins>
      <w:ins w:id="57" w:author="Stachelek, Jemma" w:date="2022-09-23T13:13:00Z">
        <w:r w:rsidR="00E55507">
          <w:rPr>
            <w:rFonts w:ascii="Times New Roman" w:eastAsia="Cambria" w:hAnsi="Times New Roman" w:cs="Times New Roman"/>
            <w:sz w:val="24"/>
            <w:szCs w:val="24"/>
          </w:rPr>
          <w:t xml:space="preserve"> rather than true total</w:t>
        </w:r>
        <w:r w:rsidR="00B1286F">
          <w:rPr>
            <w:rFonts w:ascii="Times New Roman" w:eastAsia="Cambria" w:hAnsi="Times New Roman" w:cs="Times New Roman"/>
            <w:sz w:val="24"/>
            <w:szCs w:val="24"/>
          </w:rPr>
          <w:t>s representing</w:t>
        </w:r>
        <w:r w:rsidR="00E55507">
          <w:rPr>
            <w:rFonts w:ascii="Times New Roman" w:eastAsia="Cambria" w:hAnsi="Times New Roman" w:cs="Times New Roman"/>
            <w:sz w:val="24"/>
            <w:szCs w:val="24"/>
          </w:rPr>
          <w:t xml:space="preserve"> any specific point in time</w:t>
        </w:r>
      </w:ins>
      <w:ins w:id="58" w:author="Stachelek, Jemma" w:date="2022-09-23T13:12:00Z">
        <w:r w:rsidR="00E55507">
          <w:rPr>
            <w:rFonts w:ascii="Times New Roman" w:eastAsia="Cambria" w:hAnsi="Times New Roman" w:cs="Times New Roman"/>
            <w:sz w:val="24"/>
            <w:szCs w:val="24"/>
          </w:rPr>
          <w:t xml:space="preserve">. </w:t>
        </w:r>
      </w:ins>
    </w:p>
    <w:p w14:paraId="50E96D56" w14:textId="77777777" w:rsidR="00045C0C" w:rsidRPr="00E02DD6" w:rsidRDefault="00045C0C" w:rsidP="00E02DD6">
      <w:pPr>
        <w:spacing w:line="480" w:lineRule="auto"/>
        <w:ind w:left="720"/>
        <w:rPr>
          <w:rFonts w:ascii="Times New Roman" w:eastAsia="Cambria" w:hAnsi="Times New Roman" w:cs="Times New Roman"/>
          <w:sz w:val="24"/>
          <w:szCs w:val="24"/>
        </w:rPr>
      </w:pPr>
    </w:p>
    <w:p w14:paraId="26145E2D" w14:textId="4C231C59" w:rsidR="00045C0C"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M</w:t>
      </w:r>
      <w:r w:rsidR="00EE2D44">
        <w:rPr>
          <w:rFonts w:ascii="Times New Roman" w:eastAsia="Cambria" w:hAnsi="Times New Roman" w:cs="Times New Roman"/>
          <w:b/>
          <w:sz w:val="24"/>
          <w:szCs w:val="24"/>
        </w:rPr>
        <w:t>ethods</w:t>
      </w:r>
    </w:p>
    <w:p w14:paraId="7A035E91" w14:textId="1FD79D0A" w:rsidR="00672A13" w:rsidRPr="00672A13" w:rsidRDefault="00672A13" w:rsidP="00E02DD6">
      <w:pPr>
        <w:spacing w:line="480" w:lineRule="auto"/>
        <w:rPr>
          <w:rFonts w:ascii="Times New Roman" w:eastAsia="Cambria" w:hAnsi="Times New Roman" w:cs="Times New Roman"/>
          <w:i/>
          <w:sz w:val="24"/>
          <w:szCs w:val="24"/>
        </w:rPr>
      </w:pPr>
      <w:r w:rsidRPr="00672A13">
        <w:rPr>
          <w:rFonts w:ascii="Times New Roman" w:eastAsia="Cambria" w:hAnsi="Times New Roman" w:cs="Times New Roman"/>
          <w:i/>
          <w:sz w:val="24"/>
          <w:szCs w:val="24"/>
        </w:rPr>
        <w:t>Data description</w:t>
      </w:r>
    </w:p>
    <w:p w14:paraId="72D04FC2" w14:textId="7D702D7A" w:rsidR="00672A13" w:rsidRDefault="00475D4F" w:rsidP="00E02DD6">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I compared the properties of a simulated dataset of lake areas </w:t>
      </w:r>
      <w:ins w:id="59" w:author="Stachelek, Jemma" w:date="2022-09-22T16:15:00Z">
        <w:r w:rsidR="003E79A9">
          <w:rPr>
            <w:rFonts w:ascii="Times New Roman" w:eastAsia="Cambria" w:hAnsi="Times New Roman" w:cs="Times New Roman"/>
            <w:sz w:val="24"/>
            <w:szCs w:val="24"/>
          </w:rPr>
          <w:t xml:space="preserve">(described below) </w:t>
        </w:r>
      </w:ins>
      <w:r>
        <w:rPr>
          <w:rFonts w:ascii="Times New Roman" w:eastAsia="Cambria" w:hAnsi="Times New Roman" w:cs="Times New Roman"/>
          <w:sz w:val="24"/>
          <w:szCs w:val="24"/>
        </w:rPr>
        <w:t xml:space="preserve">against that of the </w:t>
      </w:r>
      <w:r w:rsidR="00975B2D" w:rsidRPr="00975B2D">
        <w:rPr>
          <w:rFonts w:ascii="Times New Roman" w:eastAsia="Cambria" w:hAnsi="Times New Roman" w:cs="Times New Roman"/>
          <w:sz w:val="24"/>
          <w:szCs w:val="24"/>
        </w:rPr>
        <w:t xml:space="preserve">HydroLAKES </w:t>
      </w:r>
      <w:r>
        <w:rPr>
          <w:rFonts w:ascii="Times New Roman" w:eastAsia="Cambria" w:hAnsi="Times New Roman" w:cs="Times New Roman"/>
          <w:sz w:val="24"/>
          <w:szCs w:val="24"/>
        </w:rPr>
        <w:t>dataset (</w:t>
      </w:r>
      <w:r w:rsidR="009B2B71">
        <w:rPr>
          <w:rFonts w:ascii="Times New Roman" w:eastAsia="Cambria" w:hAnsi="Times New Roman" w:cs="Times New Roman"/>
          <w:sz w:val="24"/>
          <w:szCs w:val="24"/>
        </w:rPr>
        <w:t>Messager et al. 2016</w:t>
      </w:r>
      <w:r>
        <w:rPr>
          <w:rFonts w:ascii="Times New Roman" w:eastAsia="Cambria" w:hAnsi="Times New Roman" w:cs="Times New Roman"/>
          <w:sz w:val="24"/>
          <w:szCs w:val="24"/>
        </w:rPr>
        <w:t xml:space="preserve">). </w:t>
      </w:r>
      <w:r w:rsidR="00B84E48">
        <w:rPr>
          <w:rFonts w:ascii="Times New Roman" w:eastAsia="Cambria" w:hAnsi="Times New Roman" w:cs="Times New Roman"/>
          <w:sz w:val="24"/>
          <w:szCs w:val="24"/>
        </w:rPr>
        <w:t>Hydro</w:t>
      </w:r>
      <w:r w:rsidR="00975B2D">
        <w:rPr>
          <w:rFonts w:ascii="Times New Roman" w:eastAsia="Cambria" w:hAnsi="Times New Roman" w:cs="Times New Roman"/>
          <w:sz w:val="24"/>
          <w:szCs w:val="24"/>
        </w:rPr>
        <w:t>LAKES</w:t>
      </w:r>
      <w:r w:rsidR="00B84E48">
        <w:rPr>
          <w:rFonts w:ascii="Times New Roman" w:eastAsia="Cambria" w:hAnsi="Times New Roman" w:cs="Times New Roman"/>
          <w:sz w:val="24"/>
          <w:szCs w:val="24"/>
        </w:rPr>
        <w:t xml:space="preserve"> </w:t>
      </w:r>
      <w:r w:rsidR="002B1019">
        <w:rPr>
          <w:rFonts w:ascii="Times New Roman" w:eastAsia="Cambria" w:hAnsi="Times New Roman" w:cs="Times New Roman"/>
          <w:sz w:val="24"/>
          <w:szCs w:val="24"/>
        </w:rPr>
        <w:t xml:space="preserve">was created as a compilation of existing broad scale lake datasets including the SRTM Water Body Data </w:t>
      </w:r>
      <w:bookmarkStart w:id="60" w:name="ZOTERO_BREF_Vf5kJ3oXgCBP"/>
      <w:r w:rsidR="002B1019" w:rsidRPr="002B1019">
        <w:rPr>
          <w:rFonts w:ascii="Times New Roman" w:hAnsi="Times New Roman" w:cs="Times New Roman"/>
          <w:sz w:val="24"/>
        </w:rPr>
        <w:t>(Slater et al., 2006)</w:t>
      </w:r>
      <w:bookmarkEnd w:id="60"/>
      <w:r w:rsidR="00B84E48">
        <w:rPr>
          <w:rFonts w:ascii="Times New Roman" w:eastAsia="Cambria" w:hAnsi="Times New Roman" w:cs="Times New Roman"/>
          <w:sz w:val="24"/>
          <w:szCs w:val="24"/>
        </w:rPr>
        <w:t xml:space="preserve"> and contains information on lakes between </w:t>
      </w:r>
      <w:r w:rsidR="00155843">
        <w:rPr>
          <w:rFonts w:ascii="Times New Roman" w:eastAsia="Cambria" w:hAnsi="Times New Roman" w:cs="Times New Roman"/>
          <w:sz w:val="24"/>
          <w:szCs w:val="24"/>
        </w:rPr>
        <w:t>0.1</w:t>
      </w:r>
      <w:r w:rsidR="00B84E48">
        <w:rPr>
          <w:rFonts w:ascii="Times New Roman" w:eastAsia="Cambria" w:hAnsi="Times New Roman" w:cs="Times New Roman"/>
          <w:sz w:val="24"/>
          <w:szCs w:val="24"/>
        </w:rPr>
        <w:t xml:space="preserve"> and </w:t>
      </w:r>
      <w:r w:rsidR="00FD2B79">
        <w:rPr>
          <w:rFonts w:ascii="Times New Roman" w:eastAsia="Cambria" w:hAnsi="Times New Roman" w:cs="Times New Roman"/>
          <w:sz w:val="24"/>
          <w:szCs w:val="24"/>
        </w:rPr>
        <w:t>500</w:t>
      </w:r>
      <w:r w:rsidR="00B84E48">
        <w:rPr>
          <w:rFonts w:ascii="Times New Roman" w:eastAsia="Cambria" w:hAnsi="Times New Roman" w:cs="Times New Roman"/>
          <w:sz w:val="24"/>
          <w:szCs w:val="24"/>
        </w:rPr>
        <w:t xml:space="preserve"> km</w:t>
      </w:r>
      <w:r w:rsidR="00B84E48" w:rsidRPr="00FD2B79">
        <w:rPr>
          <w:rFonts w:ascii="Times New Roman" w:eastAsia="Cambria" w:hAnsi="Times New Roman" w:cs="Times New Roman"/>
          <w:sz w:val="24"/>
          <w:szCs w:val="24"/>
          <w:vertAlign w:val="superscript"/>
        </w:rPr>
        <w:t>2</w:t>
      </w:r>
      <w:r w:rsidR="00B84E48">
        <w:rPr>
          <w:rFonts w:ascii="Times New Roman" w:eastAsia="Cambria" w:hAnsi="Times New Roman" w:cs="Times New Roman"/>
          <w:sz w:val="24"/>
          <w:szCs w:val="24"/>
        </w:rPr>
        <w:t>.</w:t>
      </w:r>
      <w:r w:rsidR="00975B2D">
        <w:rPr>
          <w:rFonts w:ascii="Times New Roman" w:eastAsia="Cambria" w:hAnsi="Times New Roman" w:cs="Times New Roman"/>
          <w:sz w:val="24"/>
          <w:szCs w:val="24"/>
        </w:rPr>
        <w:t xml:space="preserve"> The total area of the </w:t>
      </w:r>
      <w:r w:rsidR="00DC7FAB" w:rsidRPr="00DC7FAB">
        <w:rPr>
          <w:rFonts w:ascii="Times New Roman" w:eastAsia="Cambria" w:hAnsi="Times New Roman" w:cs="Times New Roman"/>
          <w:sz w:val="24"/>
          <w:szCs w:val="24"/>
        </w:rPr>
        <w:t>HydroLAKES</w:t>
      </w:r>
      <w:r w:rsidR="00975B2D">
        <w:rPr>
          <w:rFonts w:ascii="Times New Roman" w:eastAsia="Cambria" w:hAnsi="Times New Roman" w:cs="Times New Roman"/>
          <w:sz w:val="24"/>
          <w:szCs w:val="24"/>
        </w:rPr>
        <w:t xml:space="preserve"> dataset is 2.67</w:t>
      </w:r>
      <w:r w:rsidR="00FD2B79">
        <w:rPr>
          <w:rFonts w:ascii="Times New Roman" w:eastAsia="Cambria" w:hAnsi="Times New Roman" w:cs="Times New Roman"/>
          <w:sz w:val="24"/>
          <w:szCs w:val="24"/>
        </w:rPr>
        <w:t xml:space="preserve"> mil. km</w:t>
      </w:r>
      <w:r w:rsidR="00FD2B79" w:rsidRPr="00FD2B79">
        <w:rPr>
          <w:rFonts w:ascii="Times New Roman" w:eastAsia="Cambria" w:hAnsi="Times New Roman" w:cs="Times New Roman"/>
          <w:sz w:val="24"/>
          <w:szCs w:val="24"/>
          <w:vertAlign w:val="superscript"/>
        </w:rPr>
        <w:t>2</w:t>
      </w:r>
      <w:r w:rsidR="00975B2D">
        <w:rPr>
          <w:rFonts w:ascii="Times New Roman" w:eastAsia="Cambria" w:hAnsi="Times New Roman" w:cs="Times New Roman"/>
          <w:sz w:val="24"/>
          <w:szCs w:val="24"/>
        </w:rPr>
        <w:t>.</w:t>
      </w:r>
    </w:p>
    <w:p w14:paraId="42A7BF53" w14:textId="77777777" w:rsidR="00B84E48" w:rsidRPr="00475D4F" w:rsidRDefault="00B84E48" w:rsidP="00E02DD6">
      <w:pPr>
        <w:spacing w:line="480" w:lineRule="auto"/>
        <w:rPr>
          <w:rFonts w:ascii="Times New Roman" w:eastAsia="Cambria" w:hAnsi="Times New Roman" w:cs="Times New Roman"/>
          <w:sz w:val="24"/>
          <w:szCs w:val="24"/>
        </w:rPr>
      </w:pPr>
    </w:p>
    <w:p w14:paraId="6571B386" w14:textId="638EA802" w:rsidR="002630BA" w:rsidRPr="002630BA" w:rsidRDefault="002630BA" w:rsidP="00E02DD6">
      <w:pPr>
        <w:spacing w:line="480" w:lineRule="auto"/>
        <w:rPr>
          <w:rFonts w:ascii="Times New Roman" w:eastAsia="Cambria" w:hAnsi="Times New Roman" w:cs="Times New Roman"/>
          <w:i/>
          <w:sz w:val="24"/>
          <w:szCs w:val="24"/>
        </w:rPr>
      </w:pPr>
      <w:r w:rsidRPr="002630BA">
        <w:rPr>
          <w:rFonts w:ascii="Times New Roman" w:eastAsia="Cambria" w:hAnsi="Times New Roman" w:cs="Times New Roman"/>
          <w:i/>
          <w:sz w:val="24"/>
          <w:szCs w:val="24"/>
        </w:rPr>
        <w:t>Model overview</w:t>
      </w:r>
    </w:p>
    <w:p w14:paraId="0D55270F" w14:textId="417B1F8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Lake areas are typically treated as arising from a scale-invariant fractal generating process </w:t>
      </w:r>
      <w:bookmarkStart w:id="61" w:name="ZOTERO_BREF_mlB0hE4kYDV1"/>
      <w:r w:rsidR="00CF77C1" w:rsidRPr="00CF77C1">
        <w:rPr>
          <w:rFonts w:ascii="Times New Roman" w:hAnsi="Times New Roman" w:cs="Times New Roman"/>
          <w:sz w:val="24"/>
        </w:rPr>
        <w:t>(Downing et al., 2006; Goodchild, 1988; Hamilton et al., 1992; McDonald et al., 2012; Winslow et al., 2015)</w:t>
      </w:r>
      <w:bookmarkEnd w:id="61"/>
      <w:r w:rsidRPr="00762229">
        <w:rPr>
          <w:rFonts w:ascii="Times New Roman" w:eastAsia="Cambria" w:hAnsi="Times New Roman" w:cs="Times New Roman"/>
          <w:sz w:val="24"/>
          <w:szCs w:val="24"/>
        </w:rPr>
        <w:t>. This means that the number of lakes in one size class is proportional to the number of lakes in the preceding size class irrespective of their magnitudes. The numerical form describing such a process is a power-law function. One of the statistical tools often used to model data that follow a power-law function is the Pareto distribution which has a probability density function (pdf) of:</w:t>
      </w:r>
    </w:p>
    <w:p w14:paraId="16C816E2" w14:textId="2A8E484B" w:rsidR="00762229" w:rsidRDefault="00762229" w:rsidP="00762229">
      <w:pPr>
        <w:spacing w:line="480" w:lineRule="auto"/>
        <w:rPr>
          <w:rFonts w:ascii="Times New Roman" w:eastAsia="Cambria" w:hAnsi="Times New Roman" w:cs="Times New Roman"/>
          <w:sz w:val="24"/>
          <w:szCs w:val="24"/>
        </w:rPr>
      </w:pPr>
    </w:p>
    <w:p w14:paraId="5928E3F3" w14:textId="16BADDAB" w:rsidR="00762229" w:rsidRDefault="00D12E32"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w:lastRenderedPageBreak/>
          <m:t>pdf(A)=α</m:t>
        </m:r>
        <m:sSubSup>
          <m:sSubSupPr>
            <m:ctrlPr>
              <w:rPr>
                <w:rFonts w:ascii="Cambria Math" w:eastAsia="Cambria" w:hAnsi="Cambria Math" w:cs="Times New Roman"/>
                <w:i/>
                <w:sz w:val="24"/>
                <w:szCs w:val="24"/>
              </w:rPr>
            </m:ctrlPr>
          </m:sSubSupPr>
          <m:e>
            <m:r>
              <w:rPr>
                <w:rFonts w:ascii="Cambria Math" w:eastAsia="Cambria" w:hAnsi="Cambria Math" w:cs="Times New Roman"/>
                <w:sz w:val="24"/>
                <w:szCs w:val="24"/>
              </w:rPr>
              <m:t>x</m:t>
            </m:r>
          </m:e>
          <m:sub>
            <m:r>
              <w:rPr>
                <w:rFonts w:ascii="Cambria Math" w:eastAsia="Cambria" w:hAnsi="Cambria Math" w:cs="Times New Roman"/>
                <w:sz w:val="24"/>
                <w:szCs w:val="24"/>
              </w:rPr>
              <m:t>min</m:t>
            </m:r>
          </m:sub>
          <m:sup>
            <m:r>
              <w:rPr>
                <w:rFonts w:ascii="Cambria Math" w:eastAsia="Cambria" w:hAnsi="Cambria Math" w:cs="Times New Roman"/>
                <w:sz w:val="24"/>
                <w:szCs w:val="24"/>
              </w:rPr>
              <m:t>α</m:t>
            </m:r>
          </m:sup>
        </m:sSubSup>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A</m:t>
            </m:r>
          </m:e>
          <m:sup>
            <m:r>
              <w:rPr>
                <w:rFonts w:ascii="Cambria Math" w:eastAsia="Cambria" w:hAnsi="Cambria Math" w:cs="Times New Roman"/>
                <w:sz w:val="24"/>
                <w:szCs w:val="24"/>
              </w:rPr>
              <m:t>-(α+1)</m:t>
            </m:r>
          </m:sup>
        </m:sSup>
      </m:oMath>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(1)</w:t>
      </w:r>
    </w:p>
    <w:p w14:paraId="15558565" w14:textId="77777777" w:rsidR="00D12E32" w:rsidRPr="00762229" w:rsidRDefault="00D12E32" w:rsidP="00D12E32">
      <w:pPr>
        <w:spacing w:line="480" w:lineRule="auto"/>
        <w:ind w:left="2160" w:firstLine="720"/>
        <w:rPr>
          <w:rFonts w:ascii="Times New Roman" w:eastAsia="Cambria" w:hAnsi="Times New Roman" w:cs="Times New Roman"/>
          <w:sz w:val="24"/>
          <w:szCs w:val="24"/>
        </w:rPr>
      </w:pPr>
    </w:p>
    <w:p w14:paraId="10BDC9A8" w14:textId="2E8476EC" w:rsidR="00762229" w:rsidRPr="00762229" w:rsidRDefault="00D12E32" w:rsidP="0076222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t xml:space="preserve">where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is lake area, </w:t>
      </w:r>
      <w:r w:rsidR="00762229" w:rsidRPr="00D12E32">
        <w:rPr>
          <w:rFonts w:ascii="Times New Roman" w:eastAsia="Cambria" w:hAnsi="Times New Roman" w:cs="Times New Roman"/>
          <w:i/>
          <w:sz w:val="24"/>
          <w:szCs w:val="24"/>
        </w:rPr>
        <w:t>a</w:t>
      </w:r>
      <w:r w:rsidR="00762229" w:rsidRPr="00762229">
        <w:rPr>
          <w:rFonts w:ascii="Times New Roman" w:eastAsia="Cambria" w:hAnsi="Times New Roman" w:cs="Times New Roman"/>
          <w:sz w:val="24"/>
          <w:szCs w:val="24"/>
        </w:rPr>
        <w:t xml:space="preserve"> controls the “shape” of the distribution and </w:t>
      </w:r>
      <w:r w:rsidR="00762229" w:rsidRPr="00D12E32">
        <w:rPr>
          <w:rFonts w:ascii="Times New Roman" w:eastAsia="Cambria" w:hAnsi="Times New Roman" w:cs="Times New Roman"/>
          <w:i/>
          <w:sz w:val="24"/>
          <w:szCs w:val="24"/>
        </w:rPr>
        <w:t>x</w:t>
      </w:r>
      <w:r w:rsidR="00762229" w:rsidRPr="00D12E32">
        <w:rPr>
          <w:rFonts w:ascii="Times New Roman" w:eastAsia="Cambria" w:hAnsi="Times New Roman" w:cs="Times New Roman"/>
          <w:i/>
          <w:sz w:val="24"/>
          <w:szCs w:val="24"/>
          <w:vertAlign w:val="subscript"/>
        </w:rPr>
        <w:t>min</w:t>
      </w:r>
      <w:r w:rsidR="00762229" w:rsidRPr="00762229">
        <w:rPr>
          <w:rFonts w:ascii="Times New Roman" w:eastAsia="Cambria" w:hAnsi="Times New Roman" w:cs="Times New Roman"/>
          <w:sz w:val="24"/>
          <w:szCs w:val="24"/>
        </w:rPr>
        <w:t xml:space="preserve"> controls the “scale” of the distribution </w:t>
      </w:r>
      <w:bookmarkStart w:id="62" w:name="ZOTERO_BREF_XCby0EdpkYBo"/>
      <w:r w:rsidR="006C70CF" w:rsidRPr="006C70CF">
        <w:rPr>
          <w:rFonts w:ascii="Times New Roman" w:hAnsi="Times New Roman" w:cs="Times New Roman"/>
          <w:sz w:val="24"/>
        </w:rPr>
        <w:t>(Shalizi, 2017)</w:t>
      </w:r>
      <w:bookmarkEnd w:id="62"/>
      <w:r w:rsidR="00762229" w:rsidRPr="00762229">
        <w:rPr>
          <w:rFonts w:ascii="Times New Roman" w:eastAsia="Cambria" w:hAnsi="Times New Roman" w:cs="Times New Roman"/>
          <w:sz w:val="24"/>
          <w:szCs w:val="24"/>
        </w:rPr>
        <w:t>. Lake area studies using the Pareto distribution do not typically use the pdf directly. Instead, they use the inverse (complementary) cumulative distribution function (ccdf) (i.e. quantile function):</w:t>
      </w:r>
    </w:p>
    <w:p w14:paraId="5BEDE67B" w14:textId="03FE8B35" w:rsidR="00762229" w:rsidRDefault="00762229" w:rsidP="00762229">
      <w:pPr>
        <w:spacing w:line="480" w:lineRule="auto"/>
        <w:rPr>
          <w:rFonts w:ascii="Times New Roman" w:eastAsia="Cambria" w:hAnsi="Times New Roman" w:cs="Times New Roman"/>
          <w:sz w:val="24"/>
          <w:szCs w:val="24"/>
        </w:rPr>
      </w:pPr>
    </w:p>
    <w:p w14:paraId="572F1CE9" w14:textId="651580F7" w:rsidR="00E24DFA" w:rsidRPr="00762229" w:rsidRDefault="00E24DFA" w:rsidP="00E24DFA">
      <w:pPr>
        <w:spacing w:line="480" w:lineRule="auto"/>
        <w:ind w:left="2880" w:firstLine="720"/>
        <w:rPr>
          <w:rFonts w:ascii="Times New Roman" w:eastAsia="Cambria" w:hAnsi="Times New Roman" w:cs="Times New Roman"/>
          <w:sz w:val="24"/>
          <w:szCs w:val="24"/>
        </w:rPr>
      </w:pPr>
      <m:oMath>
        <m:r>
          <w:rPr>
            <w:rFonts w:ascii="Cambria Math" w:eastAsia="Cambria" w:hAnsi="Cambria Math" w:cs="Times New Roman"/>
            <w:sz w:val="24"/>
            <w:szCs w:val="24"/>
          </w:rPr>
          <m:t>ccdf</m:t>
        </m:r>
        <m:d>
          <m:dPr>
            <m:ctrlPr>
              <w:rPr>
                <w:rFonts w:ascii="Cambria Math" w:eastAsia="Cambria" w:hAnsi="Cambria Math" w:cs="Times New Roman"/>
                <w:i/>
                <w:sz w:val="24"/>
                <w:szCs w:val="24"/>
              </w:rPr>
            </m:ctrlPr>
          </m:dPr>
          <m:e>
            <m:r>
              <w:rPr>
                <w:rFonts w:ascii="Cambria Math" w:eastAsia="Cambria" w:hAnsi="Cambria Math" w:cs="Times New Roman"/>
                <w:sz w:val="24"/>
                <w:szCs w:val="24"/>
              </w:rPr>
              <m:t>A</m:t>
            </m:r>
          </m:e>
        </m:d>
        <m:r>
          <w:rPr>
            <w:rFonts w:ascii="Cambria Math" w:eastAsia="Cambria" w:hAnsi="Cambria Math" w:cs="Times New Roman"/>
            <w:sz w:val="24"/>
            <w:szCs w:val="24"/>
          </w:rPr>
          <m:t>=</m:t>
        </m:r>
        <m:f>
          <m:fPr>
            <m:ctrlPr>
              <w:rPr>
                <w:rFonts w:ascii="Cambria Math" w:eastAsia="Cambria" w:hAnsi="Cambria Math" w:cs="Times New Roman"/>
                <w:i/>
                <w:sz w:val="24"/>
                <w:szCs w:val="24"/>
              </w:rPr>
            </m:ctrlPr>
          </m:fPr>
          <m:num>
            <m:sSub>
              <m:sSubPr>
                <m:ctrlPr>
                  <w:rPr>
                    <w:rFonts w:ascii="Cambria Math" w:eastAsia="Cambria" w:hAnsi="Cambria Math" w:cs="Times New Roman"/>
                    <w:i/>
                    <w:sz w:val="24"/>
                    <w:szCs w:val="24"/>
                  </w:rPr>
                </m:ctrlPr>
              </m:sSubPr>
              <m:e>
                <m:r>
                  <w:rPr>
                    <w:rFonts w:ascii="Cambria Math" w:eastAsia="Cambria" w:hAnsi="Cambria Math" w:cs="Times New Roman"/>
                    <w:sz w:val="24"/>
                    <w:szCs w:val="24"/>
                  </w:rPr>
                  <m:t>x</m:t>
                </m:r>
              </m:e>
              <m:sub>
                <m:r>
                  <w:rPr>
                    <w:rFonts w:ascii="Cambria Math" w:eastAsia="Cambria" w:hAnsi="Cambria Math" w:cs="Times New Roman"/>
                    <w:sz w:val="24"/>
                    <w:szCs w:val="24"/>
                  </w:rPr>
                  <m:t>min</m:t>
                </m:r>
              </m:sub>
            </m:sSub>
          </m:num>
          <m:den>
            <m:sSup>
              <m:sSupPr>
                <m:ctrlPr>
                  <w:rPr>
                    <w:rFonts w:ascii="Cambria Math" w:eastAsia="Cambria" w:hAnsi="Cambria Math" w:cs="Times New Roman"/>
                    <w:i/>
                    <w:sz w:val="24"/>
                    <w:szCs w:val="24"/>
                  </w:rPr>
                </m:ctrlPr>
              </m:sSupPr>
              <m:e>
                <m:r>
                  <w:rPr>
                    <w:rFonts w:ascii="Cambria Math" w:eastAsia="Cambria" w:hAnsi="Cambria Math" w:cs="Times New Roman"/>
                    <w:sz w:val="24"/>
                    <w:szCs w:val="24"/>
                  </w:rPr>
                  <m:t>(1-A)</m:t>
                </m:r>
              </m:e>
              <m:sup>
                <m:f>
                  <m:fPr>
                    <m:ctrlPr>
                      <w:rPr>
                        <w:rFonts w:ascii="Cambria Math" w:eastAsia="Cambria" w:hAnsi="Cambria Math" w:cs="Times New Roman"/>
                        <w:i/>
                        <w:sz w:val="24"/>
                        <w:szCs w:val="24"/>
                      </w:rPr>
                    </m:ctrlPr>
                  </m:fPr>
                  <m:num>
                    <m:r>
                      <w:rPr>
                        <w:rFonts w:ascii="Cambria Math" w:eastAsia="Cambria" w:hAnsi="Cambria Math" w:cs="Times New Roman"/>
                        <w:sz w:val="24"/>
                        <w:szCs w:val="24"/>
                      </w:rPr>
                      <m:t>1</m:t>
                    </m:r>
                  </m:num>
                  <m:den>
                    <m:r>
                      <w:rPr>
                        <w:rFonts w:ascii="Cambria Math" w:eastAsia="Cambria" w:hAnsi="Cambria Math" w:cs="Times New Roman"/>
                        <w:sz w:val="24"/>
                        <w:szCs w:val="24"/>
                      </w:rPr>
                      <m:t>α</m:t>
                    </m:r>
                  </m:den>
                </m:f>
              </m:sup>
            </m:sSup>
          </m:den>
        </m:f>
      </m:oMath>
      <w:r>
        <w:rPr>
          <w:rFonts w:ascii="Times New Roman" w:eastAsia="Cambria" w:hAnsi="Times New Roman" w:cs="Times New Roman"/>
          <w:sz w:val="24"/>
          <w:szCs w:val="24"/>
        </w:rPr>
        <w:t xml:space="preserve"> </w:t>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r>
      <w:r>
        <w:rPr>
          <w:rFonts w:ascii="Times New Roman" w:eastAsia="Cambria" w:hAnsi="Times New Roman" w:cs="Times New Roman"/>
          <w:sz w:val="24"/>
          <w:szCs w:val="24"/>
        </w:rPr>
        <w:tab/>
        <w:t>(2)</w:t>
      </w:r>
    </w:p>
    <w:p w14:paraId="5AB24C23" w14:textId="77777777" w:rsidR="00762229" w:rsidRPr="00762229" w:rsidRDefault="00762229" w:rsidP="00762229">
      <w:pPr>
        <w:spacing w:line="480" w:lineRule="auto"/>
        <w:rPr>
          <w:rFonts w:ascii="Times New Roman" w:eastAsia="Cambria" w:hAnsi="Times New Roman" w:cs="Times New Roman"/>
          <w:sz w:val="24"/>
          <w:szCs w:val="24"/>
        </w:rPr>
      </w:pPr>
    </w:p>
    <w:p w14:paraId="3EBD3F05" w14:textId="56543FC9" w:rsidR="00762229" w:rsidRPr="00762229" w:rsidRDefault="00762229" w:rsidP="00762229">
      <w:pPr>
        <w:spacing w:line="480" w:lineRule="auto"/>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The reason for using the ccdf is two-fold. First, it stabilizes model estimates in the lower tail of the distribution </w:t>
      </w:r>
      <w:bookmarkStart w:id="63" w:name="ZOTERO_BREF_T9zjtDOMF4xJ"/>
      <w:r w:rsidR="00BB664C" w:rsidRPr="00BB664C">
        <w:rPr>
          <w:rFonts w:ascii="Times New Roman" w:hAnsi="Times New Roman" w:cs="Times New Roman"/>
          <w:sz w:val="24"/>
        </w:rPr>
        <w:t>(Newman, 2005)</w:t>
      </w:r>
      <w:bookmarkEnd w:id="63"/>
      <w:r w:rsidRPr="00762229">
        <w:rPr>
          <w:rFonts w:ascii="Times New Roman" w:eastAsia="Cambria" w:hAnsi="Times New Roman" w:cs="Times New Roman"/>
          <w:sz w:val="24"/>
          <w:szCs w:val="24"/>
        </w:rPr>
        <w:t xml:space="preserve">. This can be seen from the simulated data in Figure </w:t>
      </w:r>
      <w:r w:rsidR="00E24DFA">
        <w:rPr>
          <w:rFonts w:ascii="Times New Roman" w:eastAsia="Cambria" w:hAnsi="Times New Roman" w:cs="Times New Roman"/>
          <w:sz w:val="24"/>
          <w:szCs w:val="24"/>
        </w:rPr>
        <w:t>1</w:t>
      </w:r>
      <w:r w:rsidRPr="00762229">
        <w:rPr>
          <w:rFonts w:ascii="Times New Roman" w:eastAsia="Cambria" w:hAnsi="Times New Roman" w:cs="Times New Roman"/>
          <w:sz w:val="24"/>
          <w:szCs w:val="24"/>
        </w:rPr>
        <w:t xml:space="preserve"> where the Pareto pdf contains a lot of noise in the tail but the ccdf appears smoothed. The smoothing of the tail is also desirable because it functions as a way of dealing with the truncated nature of lake databases (i.e. the area of large lakes is known exactly). The second reason for using the ccdf is that it provides a computational shortcut for estimating the Pareto shape parameter </w:t>
      </w:r>
      <w:r w:rsidR="002C14DE" w:rsidRPr="00E24DFA">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because it is numerically equivalent to the slope of the ccdf in log-log space </w:t>
      </w:r>
      <w:bookmarkStart w:id="64" w:name="ZOTERO_BREF_X2L5yjmlEGRa"/>
      <w:r w:rsidR="004A1469" w:rsidRPr="004A1469">
        <w:rPr>
          <w:rFonts w:ascii="Times New Roman" w:hAnsi="Times New Roman" w:cs="Times New Roman"/>
          <w:sz w:val="24"/>
        </w:rPr>
        <w:t>(Downing et al., 2006)</w:t>
      </w:r>
      <w:bookmarkEnd w:id="64"/>
      <w:r w:rsidRPr="00762229">
        <w:rPr>
          <w:rFonts w:ascii="Times New Roman" w:eastAsia="Cambria" w:hAnsi="Times New Roman" w:cs="Times New Roman"/>
          <w:sz w:val="24"/>
          <w:szCs w:val="24"/>
        </w:rPr>
        <w:t>.</w:t>
      </w:r>
    </w:p>
    <w:p w14:paraId="6E679064" w14:textId="2582D6EA" w:rsidR="00762229" w:rsidRPr="00762229" w:rsidRDefault="00762229" w:rsidP="006E19FE">
      <w:pPr>
        <w:spacing w:line="480" w:lineRule="auto"/>
        <w:ind w:firstLine="720"/>
        <w:rPr>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For evaluation purposes, I generated a simulated dataset of </w:t>
      </w:r>
      <w:r w:rsidR="00026F24">
        <w:rPr>
          <w:rFonts w:ascii="Times New Roman" w:eastAsia="Cambria" w:hAnsi="Times New Roman" w:cs="Times New Roman"/>
          <w:sz w:val="24"/>
          <w:szCs w:val="24"/>
        </w:rPr>
        <w:t>153,000</w:t>
      </w:r>
      <w:r w:rsidRPr="00762229">
        <w:rPr>
          <w:rFonts w:ascii="Times New Roman" w:eastAsia="Cambria" w:hAnsi="Times New Roman" w:cs="Times New Roman"/>
          <w:sz w:val="24"/>
          <w:szCs w:val="24"/>
        </w:rPr>
        <w:t xml:space="preserve"> lake areas following the Pareto distribution using inverse transform sampling </w:t>
      </w:r>
      <w:bookmarkStart w:id="65" w:name="ZOTERO_BREF_4Gy2C7bS2nAi"/>
      <w:r w:rsidR="00CC4549" w:rsidRPr="00CC4549">
        <w:rPr>
          <w:rFonts w:ascii="Times New Roman" w:hAnsi="Times New Roman" w:cs="Times New Roman"/>
          <w:sz w:val="24"/>
        </w:rPr>
        <w:t>(Newman, 2005)</w:t>
      </w:r>
      <w:bookmarkEnd w:id="65"/>
      <w:r w:rsidRPr="00762229">
        <w:rPr>
          <w:rFonts w:ascii="Times New Roman" w:eastAsia="Cambria" w:hAnsi="Times New Roman" w:cs="Times New Roman"/>
          <w:sz w:val="24"/>
          <w:szCs w:val="24"/>
        </w:rPr>
        <w:t>. Lakes in my simulated dataset have a minimum and maximum area of approximately 1 and 81</w:t>
      </w:r>
      <w:r w:rsidR="0004283A">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000 </w:t>
      </w:r>
      <w:r w:rsidR="0004283A" w:rsidRPr="0004283A">
        <w:rPr>
          <w:rFonts w:ascii="Times New Roman" w:eastAsia="Cambria" w:hAnsi="Times New Roman" w:cs="Times New Roman"/>
          <w:sz w:val="24"/>
          <w:szCs w:val="24"/>
        </w:rPr>
        <w:t>km2</w:t>
      </w:r>
      <w:r w:rsidRPr="00762229">
        <w:rPr>
          <w:rFonts w:ascii="Times New Roman" w:eastAsia="Cambria" w:hAnsi="Times New Roman" w:cs="Times New Roman"/>
          <w:sz w:val="24"/>
          <w:szCs w:val="24"/>
        </w:rPr>
        <w:t xml:space="preserve"> respectively. This maximum was chosen to be approximately as large as Lake Superior but less than the Caspian Sea following </w:t>
      </w:r>
      <w:bookmarkStart w:id="66" w:name="ZOTERO_BREF_2HQkp1gQ67Br"/>
      <w:r w:rsidR="005D2979" w:rsidRPr="005D2979">
        <w:rPr>
          <w:rFonts w:ascii="Times New Roman" w:hAnsi="Times New Roman" w:cs="Times New Roman"/>
          <w:sz w:val="24"/>
          <w:szCs w:val="24"/>
        </w:rPr>
        <w:t>(Lehner and Döll, 2004)</w:t>
      </w:r>
      <w:bookmarkEnd w:id="66"/>
      <w:r w:rsidRPr="00762229">
        <w:rPr>
          <w:rFonts w:ascii="Times New Roman" w:eastAsia="Cambria" w:hAnsi="Times New Roman" w:cs="Times New Roman"/>
          <w:sz w:val="24"/>
          <w:szCs w:val="24"/>
        </w:rPr>
        <w:t xml:space="preserve">. The </w:t>
      </w:r>
      <w:r w:rsidR="00DA4A2B">
        <w:rPr>
          <w:rFonts w:ascii="Times New Roman" w:eastAsia="Cambria" w:hAnsi="Times New Roman" w:cs="Times New Roman"/>
          <w:sz w:val="24"/>
          <w:szCs w:val="24"/>
        </w:rPr>
        <w:t>number of lakes in the simulated dataset was adjusted so that the total “true” area of the dataset</w:t>
      </w:r>
      <w:r w:rsidR="00F13595">
        <w:rPr>
          <w:rFonts w:ascii="Times New Roman" w:eastAsia="Cambria" w:hAnsi="Times New Roman" w:cs="Times New Roman"/>
          <w:sz w:val="24"/>
          <w:szCs w:val="24"/>
        </w:rPr>
        <w:t xml:space="preserve"> (</w:t>
      </w:r>
      <w:ins w:id="67" w:author="Stachelek, Jemma" w:date="2022-09-21T09:27:00Z">
        <w:r w:rsidR="00EB19D7">
          <w:rPr>
            <w:rFonts w:ascii="Times New Roman" w:eastAsia="Cambria" w:hAnsi="Times New Roman" w:cs="Times New Roman"/>
            <w:sz w:val="24"/>
            <w:szCs w:val="24"/>
          </w:rPr>
          <w:t>3</w:t>
        </w:r>
      </w:ins>
      <w:del w:id="68" w:author="Stachelek, Jemma" w:date="2022-09-21T09:27:00Z">
        <w:r w:rsidR="00F13595" w:rsidDel="00EB19D7">
          <w:rPr>
            <w:rFonts w:ascii="Times New Roman" w:eastAsia="Cambria" w:hAnsi="Times New Roman" w:cs="Times New Roman"/>
            <w:sz w:val="24"/>
            <w:szCs w:val="24"/>
          </w:rPr>
          <w:delText>2</w:delText>
        </w:r>
      </w:del>
      <w:r w:rsidR="00F13595">
        <w:rPr>
          <w:rFonts w:ascii="Times New Roman" w:eastAsia="Cambria" w:hAnsi="Times New Roman" w:cs="Times New Roman"/>
          <w:sz w:val="24"/>
          <w:szCs w:val="24"/>
        </w:rPr>
        <w:t>.</w:t>
      </w:r>
      <w:del w:id="69" w:author="Stachelek, Jemma" w:date="2022-09-21T09:27:00Z">
        <w:r w:rsidR="00F13595" w:rsidDel="00EB19D7">
          <w:rPr>
            <w:rFonts w:ascii="Times New Roman" w:eastAsia="Cambria" w:hAnsi="Times New Roman" w:cs="Times New Roman"/>
            <w:sz w:val="24"/>
            <w:szCs w:val="24"/>
          </w:rPr>
          <w:delText>63</w:delText>
        </w:r>
      </w:del>
      <w:ins w:id="70" w:author="Stachelek, Jemma" w:date="2022-09-21T09:27:00Z">
        <w:r w:rsidR="00EB19D7">
          <w:rPr>
            <w:rFonts w:ascii="Times New Roman" w:eastAsia="Cambria" w:hAnsi="Times New Roman" w:cs="Times New Roman"/>
            <w:sz w:val="24"/>
            <w:szCs w:val="24"/>
          </w:rPr>
          <w:t>2</w:t>
        </w:r>
      </w:ins>
      <w:ins w:id="71" w:author="Stachelek, Jemma" w:date="2022-09-26T09:39:00Z">
        <w:r w:rsidR="00675F3D">
          <w:rPr>
            <w:rFonts w:ascii="Times New Roman" w:eastAsia="Cambria" w:hAnsi="Times New Roman" w:cs="Times New Roman"/>
            <w:sz w:val="24"/>
            <w:szCs w:val="24"/>
          </w:rPr>
          <w:t>8</w:t>
        </w:r>
      </w:ins>
      <w:r w:rsidR="00F13595">
        <w:rPr>
          <w:rFonts w:ascii="Times New Roman" w:eastAsia="Cambria" w:hAnsi="Times New Roman" w:cs="Times New Roman"/>
          <w:sz w:val="24"/>
          <w:szCs w:val="24"/>
        </w:rPr>
        <w:t xml:space="preserve"> mil km</w:t>
      </w:r>
      <w:r w:rsidR="00F13595" w:rsidRPr="00F13595">
        <w:rPr>
          <w:rFonts w:ascii="Times New Roman" w:eastAsia="Cambria" w:hAnsi="Times New Roman" w:cs="Times New Roman"/>
          <w:sz w:val="24"/>
          <w:szCs w:val="24"/>
          <w:vertAlign w:val="superscript"/>
        </w:rPr>
        <w:t>2</w:t>
      </w:r>
      <w:r w:rsidR="00F13595">
        <w:rPr>
          <w:rFonts w:ascii="Times New Roman" w:eastAsia="Cambria" w:hAnsi="Times New Roman" w:cs="Times New Roman"/>
          <w:sz w:val="24"/>
          <w:szCs w:val="24"/>
        </w:rPr>
        <w:t>)</w:t>
      </w:r>
      <w:r w:rsidR="00DA4A2B">
        <w:rPr>
          <w:rFonts w:ascii="Times New Roman" w:eastAsia="Cambria" w:hAnsi="Times New Roman" w:cs="Times New Roman"/>
          <w:sz w:val="24"/>
          <w:szCs w:val="24"/>
        </w:rPr>
        <w:t xml:space="preserve"> would </w:t>
      </w:r>
      <w:ins w:id="72" w:author="Stachelek, Jemma" w:date="2022-09-22T16:18:00Z">
        <w:r w:rsidR="00DB7CF6">
          <w:rPr>
            <w:rFonts w:ascii="Times New Roman" w:eastAsia="Cambria" w:hAnsi="Times New Roman" w:cs="Times New Roman"/>
            <w:sz w:val="24"/>
            <w:szCs w:val="24"/>
          </w:rPr>
          <w:t xml:space="preserve">approximately </w:t>
        </w:r>
      </w:ins>
      <w:r w:rsidR="00DA4A2B">
        <w:rPr>
          <w:rFonts w:ascii="Times New Roman" w:eastAsia="Cambria" w:hAnsi="Times New Roman" w:cs="Times New Roman"/>
          <w:sz w:val="24"/>
          <w:szCs w:val="24"/>
        </w:rPr>
        <w:t>match</w:t>
      </w:r>
      <w:ins w:id="73" w:author="Stachelek, Jemma" w:date="2022-09-26T09:39:00Z">
        <w:r w:rsidR="004D6928">
          <w:rPr>
            <w:rFonts w:ascii="Times New Roman" w:eastAsia="Cambria" w:hAnsi="Times New Roman" w:cs="Times New Roman"/>
            <w:sz w:val="24"/>
            <w:szCs w:val="24"/>
          </w:rPr>
          <w:t xml:space="preserve"> (but exceed)</w:t>
        </w:r>
      </w:ins>
      <w:r w:rsidR="00DA4A2B">
        <w:rPr>
          <w:rFonts w:ascii="Times New Roman" w:eastAsia="Cambria" w:hAnsi="Times New Roman" w:cs="Times New Roman"/>
          <w:sz w:val="24"/>
          <w:szCs w:val="24"/>
        </w:rPr>
        <w:t xml:space="preserve"> the total reported in the Hydro</w:t>
      </w:r>
      <w:r w:rsidR="005039DF">
        <w:rPr>
          <w:rFonts w:ascii="Times New Roman" w:eastAsia="Cambria" w:hAnsi="Times New Roman" w:cs="Times New Roman"/>
          <w:sz w:val="24"/>
          <w:szCs w:val="24"/>
        </w:rPr>
        <w:t>LAKES</w:t>
      </w:r>
      <w:r w:rsidR="00DA4A2B">
        <w:rPr>
          <w:rFonts w:ascii="Times New Roman" w:eastAsia="Cambria" w:hAnsi="Times New Roman" w:cs="Times New Roman"/>
          <w:sz w:val="24"/>
          <w:szCs w:val="24"/>
        </w:rPr>
        <w:t xml:space="preserve"> dataset (</w:t>
      </w:r>
      <w:r w:rsidR="00710F4C">
        <w:rPr>
          <w:rFonts w:ascii="Times New Roman" w:eastAsia="Cambria" w:hAnsi="Times New Roman" w:cs="Times New Roman"/>
          <w:sz w:val="24"/>
          <w:szCs w:val="24"/>
        </w:rPr>
        <w:t>2.93 mil km</w:t>
      </w:r>
      <w:r w:rsidR="00710F4C" w:rsidRPr="00710F4C">
        <w:rPr>
          <w:rFonts w:ascii="Times New Roman" w:eastAsia="Cambria" w:hAnsi="Times New Roman" w:cs="Times New Roman"/>
          <w:sz w:val="24"/>
          <w:szCs w:val="24"/>
          <w:vertAlign w:val="superscript"/>
        </w:rPr>
        <w:t>2</w:t>
      </w:r>
      <w:r w:rsidR="00DA4A2B">
        <w:rPr>
          <w:rFonts w:ascii="Times New Roman" w:eastAsia="Cambria" w:hAnsi="Times New Roman" w:cs="Times New Roman"/>
          <w:sz w:val="24"/>
          <w:szCs w:val="24"/>
        </w:rPr>
        <w:t>)</w:t>
      </w:r>
      <w:del w:id="74" w:author="Stachelek, Jemma" w:date="2022-09-22T16:18:00Z">
        <w:r w:rsidR="00DA4A2B" w:rsidDel="00DB7CF6">
          <w:rPr>
            <w:rFonts w:ascii="Times New Roman" w:eastAsia="Cambria" w:hAnsi="Times New Roman" w:cs="Times New Roman"/>
            <w:sz w:val="24"/>
            <w:szCs w:val="24"/>
          </w:rPr>
          <w:delText xml:space="preserve"> as closely as possible</w:delText>
        </w:r>
      </w:del>
      <w:r w:rsidR="00DA4A2B">
        <w:rPr>
          <w:rFonts w:ascii="Times New Roman" w:eastAsia="Cambria" w:hAnsi="Times New Roman" w:cs="Times New Roman"/>
          <w:sz w:val="24"/>
          <w:szCs w:val="24"/>
        </w:rPr>
        <w:t>.</w:t>
      </w:r>
      <w:r w:rsidRPr="00762229">
        <w:rPr>
          <w:rFonts w:ascii="Times New Roman" w:eastAsia="Cambria" w:hAnsi="Times New Roman" w:cs="Times New Roman"/>
          <w:sz w:val="24"/>
          <w:szCs w:val="24"/>
        </w:rPr>
        <w:t xml:space="preserve"> </w:t>
      </w:r>
      <w:r w:rsidRPr="00762229">
        <w:rPr>
          <w:rFonts w:ascii="Times New Roman" w:eastAsia="Cambria" w:hAnsi="Times New Roman" w:cs="Times New Roman"/>
          <w:sz w:val="24"/>
          <w:szCs w:val="24"/>
        </w:rPr>
        <w:lastRenderedPageBreak/>
        <w:t xml:space="preserve">I simulated a censored lake dataset by excluding </w:t>
      </w:r>
      <w:del w:id="75" w:author="Stachelek, Jemma" w:date="2022-09-21T09:24:00Z">
        <w:r w:rsidRPr="00762229" w:rsidDel="00E44685">
          <w:rPr>
            <w:rFonts w:ascii="Times New Roman" w:eastAsia="Cambria" w:hAnsi="Times New Roman" w:cs="Times New Roman"/>
            <w:sz w:val="24"/>
            <w:szCs w:val="24"/>
          </w:rPr>
          <w:delText>lakes smaller than e</w:delText>
        </w:r>
        <w:r w:rsidRPr="006C6E0D" w:rsidDel="00E44685">
          <w:rPr>
            <w:rFonts w:ascii="Times New Roman" w:eastAsia="Cambria" w:hAnsi="Times New Roman" w:cs="Times New Roman"/>
            <w:sz w:val="24"/>
            <w:szCs w:val="24"/>
            <w:vertAlign w:val="superscript"/>
          </w:rPr>
          <w:delText>1</w:delText>
        </w:r>
        <w:r w:rsidRPr="00762229" w:rsidDel="00E44685">
          <w:rPr>
            <w:rFonts w:ascii="Times New Roman" w:eastAsia="Cambria" w:hAnsi="Times New Roman" w:cs="Times New Roman"/>
            <w:sz w:val="24"/>
            <w:szCs w:val="24"/>
          </w:rPr>
          <w:delText xml:space="preserve">. This excludes (i.e. censors) </w:delText>
        </w:r>
      </w:del>
      <w:r w:rsidRPr="00762229">
        <w:rPr>
          <w:rFonts w:ascii="Times New Roman" w:eastAsia="Cambria" w:hAnsi="Times New Roman" w:cs="Times New Roman"/>
          <w:sz w:val="24"/>
          <w:szCs w:val="24"/>
        </w:rPr>
        <w:t xml:space="preserve">approximately 60% of </w:t>
      </w:r>
      <w:r w:rsidR="006256F7">
        <w:rPr>
          <w:rFonts w:ascii="Times New Roman" w:eastAsia="Cambria" w:hAnsi="Times New Roman" w:cs="Times New Roman"/>
          <w:sz w:val="24"/>
          <w:szCs w:val="24"/>
        </w:rPr>
        <w:t xml:space="preserve">lakes in </w:t>
      </w:r>
      <w:r w:rsidRPr="00762229">
        <w:rPr>
          <w:rFonts w:ascii="Times New Roman" w:eastAsia="Cambria" w:hAnsi="Times New Roman" w:cs="Times New Roman"/>
          <w:sz w:val="24"/>
          <w:szCs w:val="24"/>
        </w:rPr>
        <w:t xml:space="preserve">the total dataset. I approximated the "true" lake area total by constructing the empirical distribution function (edf) of the data which approximates the underlying Pareto cdf </w:t>
      </w:r>
      <w:bookmarkStart w:id="76" w:name="ZOTERO_BREF_Tbs6bhTRqDAA"/>
      <w:r w:rsidR="004631E9" w:rsidRPr="004631E9">
        <w:rPr>
          <w:rFonts w:ascii="Times New Roman" w:hAnsi="Times New Roman" w:cs="Times New Roman"/>
          <w:sz w:val="24"/>
        </w:rPr>
        <w:t>(Newman, 2005)</w:t>
      </w:r>
      <w:bookmarkEnd w:id="76"/>
      <w:r w:rsidRPr="00762229">
        <w:rPr>
          <w:rFonts w:ascii="Times New Roman" w:eastAsia="Cambria" w:hAnsi="Times New Roman" w:cs="Times New Roman"/>
          <w:sz w:val="24"/>
          <w:szCs w:val="24"/>
        </w:rPr>
        <w:t xml:space="preserve">. Then I used this estimate of the cdf slope to generate cdf estimates for the censored lakes. I combined these cdf estimates with the edf values from the known lakes before calculating the sum of the inverted distribution (Figure </w:t>
      </w:r>
      <w:r w:rsidR="007C6D5A">
        <w:rPr>
          <w:rFonts w:ascii="Times New Roman" w:eastAsia="Cambria" w:hAnsi="Times New Roman" w:cs="Times New Roman"/>
          <w:sz w:val="24"/>
          <w:szCs w:val="24"/>
        </w:rPr>
        <w:t>2</w:t>
      </w:r>
      <w:r w:rsidRPr="00762229">
        <w:rPr>
          <w:rFonts w:ascii="Times New Roman" w:eastAsia="Cambria" w:hAnsi="Times New Roman" w:cs="Times New Roman"/>
          <w:sz w:val="24"/>
          <w:szCs w:val="24"/>
        </w:rPr>
        <w:t>).</w:t>
      </w:r>
    </w:p>
    <w:p w14:paraId="161B41BE" w14:textId="1513E2E6" w:rsidR="00762229" w:rsidRPr="00762229" w:rsidDel="009F48D4" w:rsidRDefault="00762229" w:rsidP="00071913">
      <w:pPr>
        <w:spacing w:line="480" w:lineRule="auto"/>
        <w:ind w:firstLine="720"/>
        <w:rPr>
          <w:del w:id="77" w:author="Stachelek, Jemma" w:date="2022-09-23T11:11:00Z"/>
          <w:rFonts w:ascii="Times New Roman" w:eastAsia="Cambria" w:hAnsi="Times New Roman" w:cs="Times New Roman"/>
          <w:sz w:val="24"/>
          <w:szCs w:val="24"/>
        </w:rPr>
      </w:pPr>
      <w:r w:rsidRPr="00762229">
        <w:rPr>
          <w:rFonts w:ascii="Times New Roman" w:eastAsia="Cambria" w:hAnsi="Times New Roman" w:cs="Times New Roman"/>
          <w:sz w:val="24"/>
          <w:szCs w:val="24"/>
        </w:rPr>
        <w:t xml:space="preserve">I estimated the Pareto shape parameter </w:t>
      </w:r>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in a frequentist framework by calculating the slope of the edf in log-log space using linear regression in R </w:t>
      </w:r>
      <w:bookmarkStart w:id="78" w:name="ZOTERO_BREF_i48Et4YqRgSk"/>
      <w:r w:rsidR="00AE4615" w:rsidRPr="00AE4615">
        <w:rPr>
          <w:rFonts w:ascii="Times New Roman" w:hAnsi="Times New Roman" w:cs="Times New Roman"/>
          <w:sz w:val="24"/>
        </w:rPr>
        <w:t>(Team and others, 2018)</w:t>
      </w:r>
      <w:bookmarkEnd w:id="78"/>
      <w:r w:rsidRPr="00762229">
        <w:rPr>
          <w:rFonts w:ascii="Times New Roman" w:eastAsia="Cambria" w:hAnsi="Times New Roman" w:cs="Times New Roman"/>
          <w:sz w:val="24"/>
          <w:szCs w:val="24"/>
        </w:rPr>
        <w:t xml:space="preserve">. I evaluated uncertainty in both </w:t>
      </w:r>
      <w:proofErr w:type="gramStart"/>
      <w:r w:rsidR="002C14DE" w:rsidRPr="002C14DE">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and</w:t>
      </w:r>
      <w:proofErr w:type="gramEnd"/>
      <w:r w:rsidRPr="00762229">
        <w:rPr>
          <w:rFonts w:ascii="Times New Roman" w:eastAsia="Cambria" w:hAnsi="Times New Roman" w:cs="Times New Roman"/>
          <w:sz w:val="24"/>
          <w:szCs w:val="24"/>
        </w:rPr>
        <w:t xml:space="preserve"> total lake area in a Bayesian framework using Stan </w:t>
      </w:r>
      <w:bookmarkStart w:id="79" w:name="ZOTERO_BREF_qMvhXRbFJ7EI"/>
      <w:r w:rsidR="008F70D8" w:rsidRPr="008F70D8">
        <w:rPr>
          <w:rFonts w:ascii="Times New Roman" w:hAnsi="Times New Roman" w:cs="Times New Roman"/>
          <w:sz w:val="24"/>
        </w:rPr>
        <w:t>(Stan Development Team, 2017)</w:t>
      </w:r>
      <w:bookmarkEnd w:id="79"/>
      <w:r w:rsidRPr="00762229">
        <w:rPr>
          <w:rFonts w:ascii="Times New Roman" w:eastAsia="Cambria" w:hAnsi="Times New Roman" w:cs="Times New Roman"/>
          <w:sz w:val="24"/>
          <w:szCs w:val="24"/>
        </w:rPr>
        <w:t xml:space="preserve">. Instead of computing on the edf (as in the frequentist case), I computed directly on the pdf with </w:t>
      </w:r>
      <w:ins w:id="80" w:author="Stachelek, Jemma" w:date="2022-09-26T10:01:00Z">
        <w:r w:rsidR="00C319E9">
          <w:rPr>
            <w:rFonts w:ascii="Times New Roman" w:eastAsia="Cambria" w:hAnsi="Times New Roman" w:cs="Times New Roman"/>
            <w:sz w:val="24"/>
            <w:szCs w:val="24"/>
          </w:rPr>
          <w:t>a</w:t>
        </w:r>
      </w:ins>
      <w:del w:id="81" w:author="Stachelek, Jemma" w:date="2022-09-26T10:01:00Z">
        <w:r w:rsidRPr="00762229" w:rsidDel="00C319E9">
          <w:rPr>
            <w:rFonts w:ascii="Times New Roman" w:eastAsia="Cambria" w:hAnsi="Times New Roman" w:cs="Times New Roman"/>
            <w:sz w:val="24"/>
            <w:szCs w:val="24"/>
          </w:rPr>
          <w:delText>the</w:delText>
        </w:r>
      </w:del>
      <w:del w:id="82" w:author="Stachelek, Jemma" w:date="2022-09-23T11:12:00Z">
        <w:r w:rsidRPr="00762229" w:rsidDel="009F48D4">
          <w:rPr>
            <w:rFonts w:ascii="Times New Roman" w:eastAsia="Cambria" w:hAnsi="Times New Roman" w:cs="Times New Roman"/>
            <w:sz w:val="24"/>
            <w:szCs w:val="24"/>
          </w:rPr>
          <w:delText xml:space="preserve"> following</w:delText>
        </w:r>
      </w:del>
      <w:r w:rsidRPr="00762229">
        <w:rPr>
          <w:rFonts w:ascii="Times New Roman" w:eastAsia="Cambria" w:hAnsi="Times New Roman" w:cs="Times New Roman"/>
          <w:sz w:val="24"/>
          <w:szCs w:val="24"/>
        </w:rPr>
        <w:t xml:space="preserve"> Stan model</w:t>
      </w:r>
      <w:ins w:id="83" w:author="Stachelek, Jemma" w:date="2022-09-26T10:01:00Z">
        <w:r w:rsidR="00C319E9">
          <w:rPr>
            <w:rFonts w:ascii="Times New Roman" w:eastAsia="Cambria" w:hAnsi="Times New Roman" w:cs="Times New Roman"/>
            <w:sz w:val="24"/>
            <w:szCs w:val="24"/>
          </w:rPr>
          <w:t>.</w:t>
        </w:r>
      </w:ins>
      <w:del w:id="84" w:author="Stachelek, Jemma" w:date="2022-09-23T11:12:00Z">
        <w:r w:rsidRPr="00762229" w:rsidDel="009F48D4">
          <w:rPr>
            <w:rFonts w:ascii="Times New Roman" w:eastAsia="Cambria" w:hAnsi="Times New Roman" w:cs="Times New Roman"/>
            <w:sz w:val="24"/>
            <w:szCs w:val="24"/>
          </w:rPr>
          <w:delText>:</w:delText>
        </w:r>
      </w:del>
    </w:p>
    <w:p w14:paraId="2EB5E1C7" w14:textId="2DBE421D" w:rsidR="00762229" w:rsidRPr="00762229" w:rsidDel="009F48D4" w:rsidRDefault="006136E8" w:rsidP="006136E8">
      <w:pPr>
        <w:spacing w:line="480" w:lineRule="auto"/>
        <w:ind w:firstLine="720"/>
        <w:rPr>
          <w:del w:id="85" w:author="Stachelek, Jemma" w:date="2022-09-23T11:11:00Z"/>
          <w:rFonts w:ascii="Times New Roman" w:eastAsia="Cambria" w:hAnsi="Times New Roman" w:cs="Times New Roman"/>
          <w:sz w:val="24"/>
          <w:szCs w:val="24"/>
        </w:rPr>
      </w:pPr>
      <w:ins w:id="86" w:author="Stachelek, Jemma" w:date="2022-09-23T12:44:00Z">
        <w:r>
          <w:rPr>
            <w:rFonts w:ascii="Times New Roman" w:eastAsia="Cambria" w:hAnsi="Times New Roman" w:cs="Times New Roman"/>
            <w:sz w:val="24"/>
            <w:szCs w:val="24"/>
          </w:rPr>
          <w:t xml:space="preserve"> </w:t>
        </w:r>
      </w:ins>
    </w:p>
    <w:p w14:paraId="05DAA09B" w14:textId="685185C6" w:rsidR="00762229" w:rsidRPr="00762229" w:rsidDel="009F48D4" w:rsidRDefault="00067D8B" w:rsidP="006136E8">
      <w:pPr>
        <w:spacing w:line="480" w:lineRule="auto"/>
        <w:ind w:firstLine="720"/>
        <w:rPr>
          <w:del w:id="87" w:author="Stachelek, Jemma" w:date="2022-09-23T11:11:00Z"/>
          <w:rFonts w:ascii="Times New Roman" w:eastAsia="Cambria" w:hAnsi="Times New Roman" w:cs="Times New Roman"/>
          <w:sz w:val="24"/>
          <w:szCs w:val="24"/>
        </w:rPr>
      </w:pPr>
      <w:del w:id="88" w:author="Stachelek, Jemma" w:date="2022-09-23T11:11:00Z">
        <w:r w:rsidDel="009F48D4">
          <w:rPr>
            <w:rFonts w:ascii="Times New Roman" w:eastAsia="Cambria" w:hAnsi="Times New Roman" w:cs="Times New Roman"/>
            <w:sz w:val="24"/>
            <w:szCs w:val="24"/>
          </w:rPr>
          <w:delText>Placement of</w:delText>
        </w:r>
        <w:r w:rsidR="00C20CE6" w:rsidDel="009F48D4">
          <w:rPr>
            <w:rFonts w:ascii="Times New Roman" w:eastAsia="Cambria" w:hAnsi="Times New Roman" w:cs="Times New Roman"/>
            <w:sz w:val="24"/>
            <w:szCs w:val="24"/>
          </w:rPr>
          <w:delText xml:space="preserve"> Figure 3</w:delText>
        </w:r>
      </w:del>
    </w:p>
    <w:p w14:paraId="2F50041F" w14:textId="38771339" w:rsidR="00762229" w:rsidRPr="00762229" w:rsidDel="00583226" w:rsidRDefault="00762229" w:rsidP="006136E8">
      <w:pPr>
        <w:spacing w:line="480" w:lineRule="auto"/>
        <w:ind w:firstLine="720"/>
        <w:rPr>
          <w:del w:id="89" w:author="Stachelek, Jemma" w:date="2022-09-23T11:14:00Z"/>
          <w:rFonts w:ascii="Times New Roman" w:eastAsia="Cambria" w:hAnsi="Times New Roman" w:cs="Times New Roman"/>
          <w:sz w:val="24"/>
          <w:szCs w:val="24"/>
        </w:rPr>
      </w:pPr>
    </w:p>
    <w:p w14:paraId="49D2C435" w14:textId="6FEF8029" w:rsidR="00045C0C" w:rsidRDefault="00762229" w:rsidP="006136E8">
      <w:pPr>
        <w:spacing w:line="480" w:lineRule="auto"/>
        <w:ind w:firstLine="720"/>
        <w:rPr>
          <w:ins w:id="90" w:author="Stachelek, Jemma" w:date="2022-09-22T16:18:00Z"/>
          <w:rFonts w:ascii="Times New Roman" w:eastAsia="Cambria" w:hAnsi="Times New Roman" w:cs="Times New Roman"/>
          <w:sz w:val="24"/>
          <w:szCs w:val="24"/>
        </w:rPr>
      </w:pPr>
      <w:r w:rsidRPr="00762229">
        <w:rPr>
          <w:rFonts w:ascii="Times New Roman" w:eastAsia="Cambria" w:hAnsi="Times New Roman" w:cs="Times New Roman"/>
          <w:sz w:val="24"/>
          <w:szCs w:val="24"/>
        </w:rPr>
        <w:t>I used uninforma</w:t>
      </w:r>
      <w:r w:rsidR="0004283A">
        <w:rPr>
          <w:rFonts w:ascii="Times New Roman" w:eastAsia="Cambria" w:hAnsi="Times New Roman" w:cs="Times New Roman"/>
          <w:sz w:val="24"/>
          <w:szCs w:val="24"/>
        </w:rPr>
        <w:t xml:space="preserve">tive gamma priors for both the </w:t>
      </w:r>
      <w:r w:rsidRPr="00762229">
        <w:rPr>
          <w:rFonts w:ascii="Times New Roman" w:eastAsia="Cambria" w:hAnsi="Times New Roman" w:cs="Times New Roman"/>
          <w:sz w:val="24"/>
          <w:szCs w:val="24"/>
        </w:rPr>
        <w:t>x</w:t>
      </w:r>
      <w:r w:rsidRPr="0004283A">
        <w:rPr>
          <w:rFonts w:ascii="Times New Roman" w:eastAsia="Cambria" w:hAnsi="Times New Roman" w:cs="Times New Roman"/>
          <w:sz w:val="24"/>
          <w:szCs w:val="24"/>
          <w:vertAlign w:val="subscript"/>
        </w:rPr>
        <w:t>min</w:t>
      </w:r>
      <w:r w:rsidRPr="00762229">
        <w:rPr>
          <w:rFonts w:ascii="Times New Roman" w:eastAsia="Cambria" w:hAnsi="Times New Roman" w:cs="Times New Roman"/>
          <w:sz w:val="24"/>
          <w:szCs w:val="24"/>
        </w:rPr>
        <w:t xml:space="preserve"> and </w:t>
      </w:r>
      <w:r w:rsidR="002C14DE" w:rsidRPr="00067D8B">
        <w:rPr>
          <w:rFonts w:ascii="Times New Roman" w:eastAsia="Cambria" w:hAnsi="Times New Roman" w:cs="Times New Roman"/>
          <w:i/>
          <w:sz w:val="24"/>
          <w:szCs w:val="24"/>
        </w:rPr>
        <w:t>a</w:t>
      </w:r>
      <w:r w:rsidRPr="00762229">
        <w:rPr>
          <w:rFonts w:ascii="Times New Roman" w:eastAsia="Cambria" w:hAnsi="Times New Roman" w:cs="Times New Roman"/>
          <w:sz w:val="24"/>
          <w:szCs w:val="24"/>
        </w:rPr>
        <w:t xml:space="preserve"> parameters following </w:t>
      </w:r>
      <w:bookmarkStart w:id="91" w:name="ZOTERO_BREF_YLnUSi42C7a4"/>
      <w:r w:rsidR="00526D93" w:rsidRPr="00526D93">
        <w:rPr>
          <w:rFonts w:ascii="Times New Roman" w:hAnsi="Times New Roman" w:cs="Times New Roman"/>
          <w:sz w:val="24"/>
        </w:rPr>
        <w:t>(Scollnik, 2007)</w:t>
      </w:r>
      <w:bookmarkEnd w:id="91"/>
      <w:r w:rsidRPr="00762229">
        <w:rPr>
          <w:rFonts w:ascii="Times New Roman" w:eastAsia="Cambria" w:hAnsi="Times New Roman" w:cs="Times New Roman"/>
          <w:sz w:val="24"/>
          <w:szCs w:val="24"/>
        </w:rPr>
        <w:t xml:space="preserve">. </w:t>
      </w:r>
      <w:r w:rsidR="005B6DDF" w:rsidRPr="005B6DDF">
        <w:rPr>
          <w:rFonts w:ascii="Times New Roman" w:eastAsia="Cambria" w:hAnsi="Times New Roman" w:cs="Times New Roman"/>
          <w:sz w:val="24"/>
          <w:szCs w:val="24"/>
        </w:rPr>
        <w:t xml:space="preserve">I ran the model with four chains of 25,000 iterations and used the Stan defaults </w:t>
      </w:r>
      <w:r w:rsidR="000551DB">
        <w:rPr>
          <w:rFonts w:ascii="Times New Roman" w:eastAsia="Cambria" w:hAnsi="Times New Roman" w:cs="Times New Roman"/>
          <w:sz w:val="24"/>
          <w:szCs w:val="24"/>
        </w:rPr>
        <w:t>for thinning and burn</w:t>
      </w:r>
      <w:r w:rsidR="008345B6">
        <w:rPr>
          <w:rFonts w:ascii="Times New Roman" w:eastAsia="Cambria" w:hAnsi="Times New Roman" w:cs="Times New Roman"/>
          <w:sz w:val="24"/>
          <w:szCs w:val="24"/>
        </w:rPr>
        <w:t>-</w:t>
      </w:r>
      <w:r w:rsidR="000551DB">
        <w:rPr>
          <w:rFonts w:ascii="Times New Roman" w:eastAsia="Cambria" w:hAnsi="Times New Roman" w:cs="Times New Roman"/>
          <w:sz w:val="24"/>
          <w:szCs w:val="24"/>
        </w:rPr>
        <w:t xml:space="preserve">in </w:t>
      </w:r>
      <w:r w:rsidR="005B6DDF" w:rsidRPr="005B6DDF">
        <w:rPr>
          <w:rFonts w:ascii="Times New Roman" w:eastAsia="Cambria" w:hAnsi="Times New Roman" w:cs="Times New Roman"/>
          <w:sz w:val="24"/>
          <w:szCs w:val="24"/>
        </w:rPr>
        <w:t xml:space="preserve">which specify no thinning and discarding the first </w:t>
      </w:r>
      <w:r w:rsidR="00114EB1">
        <w:rPr>
          <w:rFonts w:ascii="Times New Roman" w:eastAsia="Cambria" w:hAnsi="Times New Roman" w:cs="Times New Roman"/>
          <w:sz w:val="24"/>
          <w:szCs w:val="24"/>
        </w:rPr>
        <w:t>half (</w:t>
      </w:r>
      <w:r w:rsidR="005B6DDF" w:rsidRPr="005B6DDF">
        <w:rPr>
          <w:rFonts w:ascii="Times New Roman" w:eastAsia="Cambria" w:hAnsi="Times New Roman" w:cs="Times New Roman"/>
          <w:sz w:val="24"/>
          <w:szCs w:val="24"/>
        </w:rPr>
        <w:t>12,500</w:t>
      </w:r>
      <w:r w:rsidR="00114EB1">
        <w:rPr>
          <w:rFonts w:ascii="Times New Roman" w:eastAsia="Cambria" w:hAnsi="Times New Roman" w:cs="Times New Roman"/>
          <w:sz w:val="24"/>
          <w:szCs w:val="24"/>
        </w:rPr>
        <w:t>) of</w:t>
      </w:r>
      <w:r w:rsidR="005B6DDF" w:rsidRPr="005B6DDF">
        <w:rPr>
          <w:rFonts w:ascii="Times New Roman" w:eastAsia="Cambria" w:hAnsi="Times New Roman" w:cs="Times New Roman"/>
          <w:sz w:val="24"/>
          <w:szCs w:val="24"/>
        </w:rPr>
        <w:t xml:space="preserve"> iterations. I examined model fits to ensure that all models had acceptable convergence of MCMC chains.</w:t>
      </w:r>
    </w:p>
    <w:p w14:paraId="56819A1C" w14:textId="5F3CDB96" w:rsidR="004608E7" w:rsidRPr="00E02DD6" w:rsidDel="00182A3C" w:rsidRDefault="004608E7" w:rsidP="00071913">
      <w:pPr>
        <w:spacing w:line="480" w:lineRule="auto"/>
        <w:ind w:firstLine="720"/>
        <w:rPr>
          <w:del w:id="92" w:author="Stachelek, Jemma" w:date="2022-09-22T16:28:00Z"/>
          <w:rFonts w:ascii="Times New Roman" w:eastAsia="Cambria" w:hAnsi="Times New Roman" w:cs="Times New Roman"/>
          <w:sz w:val="24"/>
          <w:szCs w:val="24"/>
        </w:rPr>
      </w:pPr>
      <w:ins w:id="93" w:author="Stachelek, Jemma" w:date="2022-09-22T16:20:00Z">
        <w:r>
          <w:rPr>
            <w:rFonts w:ascii="Times New Roman" w:eastAsia="Cambria" w:hAnsi="Times New Roman" w:cs="Times New Roman"/>
            <w:sz w:val="24"/>
            <w:szCs w:val="24"/>
          </w:rPr>
          <w:t xml:space="preserve">Finally, </w:t>
        </w:r>
      </w:ins>
      <w:ins w:id="94" w:author="Stachelek, Jemma" w:date="2022-09-22T16:19:00Z">
        <w:r w:rsidR="001D654F">
          <w:rPr>
            <w:rFonts w:ascii="Times New Roman" w:eastAsia="Cambria" w:hAnsi="Times New Roman" w:cs="Times New Roman"/>
            <w:sz w:val="24"/>
            <w:szCs w:val="24"/>
          </w:rPr>
          <w:t xml:space="preserve">I evaluated </w:t>
        </w:r>
      </w:ins>
      <w:ins w:id="95" w:author="Stachelek, Jemma" w:date="2022-09-22T16:20:00Z">
        <w:r>
          <w:rPr>
            <w:rFonts w:ascii="Times New Roman" w:eastAsia="Cambria" w:hAnsi="Times New Roman" w:cs="Times New Roman"/>
            <w:sz w:val="24"/>
            <w:szCs w:val="24"/>
          </w:rPr>
          <w:t xml:space="preserve">empirical </w:t>
        </w:r>
      </w:ins>
      <w:ins w:id="96" w:author="Stachelek, Jemma" w:date="2022-09-22T16:19:00Z">
        <w:r w:rsidR="001D654F">
          <w:rPr>
            <w:rFonts w:ascii="Times New Roman" w:eastAsia="Cambria" w:hAnsi="Times New Roman" w:cs="Times New Roman"/>
            <w:sz w:val="24"/>
            <w:szCs w:val="24"/>
          </w:rPr>
          <w:t xml:space="preserve">uncertainty in total lake area using the </w:t>
        </w:r>
      </w:ins>
      <w:ins w:id="97" w:author="Stachelek, Jemma" w:date="2022-09-22T16:20:00Z">
        <w:r>
          <w:rPr>
            <w:rFonts w:ascii="Times New Roman" w:eastAsia="Cambria" w:hAnsi="Times New Roman" w:cs="Times New Roman"/>
            <w:sz w:val="24"/>
            <w:szCs w:val="24"/>
          </w:rPr>
          <w:t xml:space="preserve">size-dependent detection/non-detection </w:t>
        </w:r>
      </w:ins>
      <w:ins w:id="98" w:author="Stachelek, Jemma" w:date="2022-09-22T16:19:00Z">
        <w:r w:rsidR="00F21CAF">
          <w:rPr>
            <w:rFonts w:ascii="Times New Roman" w:eastAsia="Cambria" w:hAnsi="Times New Roman" w:cs="Times New Roman"/>
            <w:sz w:val="24"/>
            <w:szCs w:val="24"/>
          </w:rPr>
          <w:t>estimates reported by Cheruvelil et al. (2021)</w:t>
        </w:r>
      </w:ins>
      <w:ins w:id="99" w:author="Stachelek, Jemma" w:date="2022-09-26T09:35:00Z">
        <w:r w:rsidR="00D33C25">
          <w:rPr>
            <w:rFonts w:ascii="Times New Roman" w:eastAsia="Cambria" w:hAnsi="Times New Roman" w:cs="Times New Roman"/>
            <w:sz w:val="24"/>
            <w:szCs w:val="24"/>
          </w:rPr>
          <w:t xml:space="preserve"> which</w:t>
        </w:r>
      </w:ins>
      <w:ins w:id="100" w:author="Stachelek, Jemma" w:date="2022-09-22T16:23:00Z">
        <w:r>
          <w:rPr>
            <w:rFonts w:ascii="Times New Roman" w:eastAsia="Cambria" w:hAnsi="Times New Roman" w:cs="Times New Roman"/>
            <w:sz w:val="24"/>
            <w:szCs w:val="24"/>
          </w:rPr>
          <w:t xml:space="preserve"> found that a</w:t>
        </w:r>
      </w:ins>
      <w:ins w:id="101" w:author="Stachelek, Jemma" w:date="2022-09-22T16:22:00Z">
        <w:r>
          <w:rPr>
            <w:rFonts w:ascii="Times New Roman" w:eastAsia="Cambria" w:hAnsi="Times New Roman" w:cs="Times New Roman"/>
            <w:sz w:val="24"/>
            <w:szCs w:val="24"/>
          </w:rPr>
          <w:t xml:space="preserve">bout 80% </w:t>
        </w:r>
      </w:ins>
      <w:ins w:id="102" w:author="Stachelek, Jemma" w:date="2022-09-22T16:23:00Z">
        <w:r>
          <w:rPr>
            <w:rFonts w:ascii="Times New Roman" w:eastAsia="Cambria" w:hAnsi="Times New Roman" w:cs="Times New Roman"/>
            <w:sz w:val="24"/>
            <w:szCs w:val="24"/>
          </w:rPr>
          <w:t xml:space="preserve">of lakes </w:t>
        </w:r>
        <w:r w:rsidRPr="004608E7">
          <w:rPr>
            <w:rFonts w:ascii="Times New Roman" w:eastAsia="Cambria" w:hAnsi="Times New Roman" w:cs="Times New Roman"/>
            <w:sz w:val="24"/>
            <w:szCs w:val="24"/>
          </w:rPr>
          <w:t>&lt; 1 km</w:t>
        </w:r>
        <w:r w:rsidRPr="00120B35">
          <w:rPr>
            <w:rFonts w:ascii="Times New Roman" w:eastAsia="Cambria" w:hAnsi="Times New Roman" w:cs="Times New Roman"/>
            <w:sz w:val="24"/>
            <w:szCs w:val="24"/>
            <w:vertAlign w:val="superscript"/>
          </w:rPr>
          <w:t>2</w:t>
        </w:r>
      </w:ins>
      <w:ins w:id="103" w:author="Stachelek, Jemma" w:date="2022-09-22T16:25:00Z">
        <w:r w:rsidR="00120B35">
          <w:rPr>
            <w:rFonts w:ascii="Times New Roman" w:eastAsia="Cambria" w:hAnsi="Times New Roman" w:cs="Times New Roman"/>
            <w:sz w:val="24"/>
            <w:szCs w:val="24"/>
          </w:rPr>
          <w:t xml:space="preserve"> and</w:t>
        </w:r>
      </w:ins>
      <w:ins w:id="104" w:author="Stachelek, Jemma" w:date="2022-09-22T16:23:00Z">
        <w:r w:rsidRPr="004608E7">
          <w:rPr>
            <w:rFonts w:ascii="Times New Roman" w:eastAsia="Cambria" w:hAnsi="Times New Roman" w:cs="Times New Roman"/>
            <w:sz w:val="24"/>
            <w:szCs w:val="24"/>
          </w:rPr>
          <w:t xml:space="preserve"> 95% of lakes between 1 and 10 km</w:t>
        </w:r>
        <w:r w:rsidRPr="00120B35">
          <w:rPr>
            <w:rFonts w:ascii="Times New Roman" w:eastAsia="Cambria" w:hAnsi="Times New Roman" w:cs="Times New Roman"/>
            <w:sz w:val="24"/>
            <w:szCs w:val="24"/>
            <w:vertAlign w:val="superscript"/>
          </w:rPr>
          <w:t>2</w:t>
        </w:r>
        <w:r w:rsidRPr="004608E7">
          <w:rPr>
            <w:rFonts w:ascii="Times New Roman" w:eastAsia="Cambria" w:hAnsi="Times New Roman" w:cs="Times New Roman"/>
            <w:sz w:val="24"/>
            <w:szCs w:val="24"/>
          </w:rPr>
          <w:t xml:space="preserve"> </w:t>
        </w:r>
      </w:ins>
      <w:ins w:id="105" w:author="Stachelek, Jemma" w:date="2022-09-22T16:25:00Z">
        <w:r w:rsidR="00120B35">
          <w:rPr>
            <w:rFonts w:ascii="Times New Roman" w:eastAsia="Cambria" w:hAnsi="Times New Roman" w:cs="Times New Roman"/>
            <w:sz w:val="24"/>
            <w:szCs w:val="24"/>
          </w:rPr>
          <w:t xml:space="preserve">were </w:t>
        </w:r>
      </w:ins>
      <w:ins w:id="106" w:author="Stachelek, Jemma" w:date="2022-09-26T09:35:00Z">
        <w:r w:rsidR="00D33C25">
          <w:rPr>
            <w:rFonts w:ascii="Times New Roman" w:eastAsia="Cambria" w:hAnsi="Times New Roman" w:cs="Times New Roman"/>
            <w:sz w:val="24"/>
            <w:szCs w:val="24"/>
          </w:rPr>
          <w:t xml:space="preserve">accurately </w:t>
        </w:r>
      </w:ins>
      <w:ins w:id="107" w:author="Stachelek, Jemma" w:date="2022-09-22T16:23:00Z">
        <w:r w:rsidRPr="004608E7">
          <w:rPr>
            <w:rFonts w:ascii="Times New Roman" w:eastAsia="Cambria" w:hAnsi="Times New Roman" w:cs="Times New Roman"/>
            <w:sz w:val="24"/>
            <w:szCs w:val="24"/>
          </w:rPr>
          <w:t xml:space="preserve">represented in </w:t>
        </w:r>
      </w:ins>
      <w:ins w:id="108" w:author="Stachelek, Jemma" w:date="2022-09-22T16:30:00Z">
        <w:r w:rsidR="00702734">
          <w:rPr>
            <w:rFonts w:ascii="Times New Roman" w:eastAsia="Cambria" w:hAnsi="Times New Roman" w:cs="Times New Roman"/>
            <w:sz w:val="24"/>
            <w:szCs w:val="24"/>
          </w:rPr>
          <w:t>the National Hydrograph Network</w:t>
        </w:r>
      </w:ins>
      <w:ins w:id="109" w:author="Stachelek, Jemma" w:date="2022-09-22T16:26:00Z">
        <w:r w:rsidR="00120B35">
          <w:rPr>
            <w:rFonts w:ascii="Times New Roman" w:eastAsia="Cambria" w:hAnsi="Times New Roman" w:cs="Times New Roman"/>
            <w:sz w:val="24"/>
            <w:szCs w:val="24"/>
          </w:rPr>
          <w:t>.</w:t>
        </w:r>
      </w:ins>
      <w:ins w:id="110" w:author="Stachelek, Jemma" w:date="2022-09-22T16:27:00Z">
        <w:r w:rsidR="00182A3C">
          <w:rPr>
            <w:rFonts w:ascii="Times New Roman" w:eastAsia="Cambria" w:hAnsi="Times New Roman" w:cs="Times New Roman"/>
            <w:sz w:val="24"/>
            <w:szCs w:val="24"/>
          </w:rPr>
          <w:t xml:space="preserve"> I implemented a random sampling (n=500)</w:t>
        </w:r>
      </w:ins>
      <w:ins w:id="111" w:author="Stachelek, Jemma" w:date="2022-09-22T16:28:00Z">
        <w:r w:rsidR="00182A3C">
          <w:rPr>
            <w:rFonts w:ascii="Times New Roman" w:eastAsia="Cambria" w:hAnsi="Times New Roman" w:cs="Times New Roman"/>
            <w:sz w:val="24"/>
            <w:szCs w:val="24"/>
          </w:rPr>
          <w:t xml:space="preserve"> </w:t>
        </w:r>
      </w:ins>
      <w:ins w:id="112" w:author="Stachelek, Jemma" w:date="2022-09-22T16:27:00Z">
        <w:r w:rsidR="00182A3C">
          <w:rPr>
            <w:rFonts w:ascii="Times New Roman" w:eastAsia="Cambria" w:hAnsi="Times New Roman" w:cs="Times New Roman"/>
            <w:sz w:val="24"/>
            <w:szCs w:val="24"/>
          </w:rPr>
          <w:t>proc</w:t>
        </w:r>
      </w:ins>
      <w:ins w:id="113" w:author="Stachelek, Jemma" w:date="2022-09-22T16:28:00Z">
        <w:r w:rsidR="00182A3C">
          <w:rPr>
            <w:rFonts w:ascii="Times New Roman" w:eastAsia="Cambria" w:hAnsi="Times New Roman" w:cs="Times New Roman"/>
            <w:sz w:val="24"/>
            <w:szCs w:val="24"/>
          </w:rPr>
          <w:t>edure us</w:t>
        </w:r>
      </w:ins>
      <w:ins w:id="114" w:author="Stachelek, Jemma" w:date="2022-09-22T16:31:00Z">
        <w:r w:rsidR="00702734">
          <w:rPr>
            <w:rFonts w:ascii="Times New Roman" w:eastAsia="Cambria" w:hAnsi="Times New Roman" w:cs="Times New Roman"/>
            <w:sz w:val="24"/>
            <w:szCs w:val="24"/>
          </w:rPr>
          <w:t>ing</w:t>
        </w:r>
      </w:ins>
      <w:ins w:id="115" w:author="Stachelek, Jemma" w:date="2022-09-22T16:28:00Z">
        <w:r w:rsidR="00182A3C">
          <w:rPr>
            <w:rFonts w:ascii="Times New Roman" w:eastAsia="Cambria" w:hAnsi="Times New Roman" w:cs="Times New Roman"/>
            <w:sz w:val="24"/>
            <w:szCs w:val="24"/>
          </w:rPr>
          <w:t xml:space="preserve"> these detection fractions </w:t>
        </w:r>
      </w:ins>
      <w:ins w:id="116" w:author="Stachelek, Jemma" w:date="2022-09-22T16:29:00Z">
        <w:r w:rsidR="00182A3C">
          <w:rPr>
            <w:rFonts w:ascii="Times New Roman" w:eastAsia="Cambria" w:hAnsi="Times New Roman" w:cs="Times New Roman"/>
            <w:sz w:val="24"/>
            <w:szCs w:val="24"/>
          </w:rPr>
          <w:t>where</w:t>
        </w:r>
      </w:ins>
      <w:ins w:id="117" w:author="Stachelek, Jemma" w:date="2022-09-22T16:31:00Z">
        <w:r w:rsidR="00702734">
          <w:rPr>
            <w:rFonts w:ascii="Times New Roman" w:eastAsia="Cambria" w:hAnsi="Times New Roman" w:cs="Times New Roman"/>
            <w:sz w:val="24"/>
            <w:szCs w:val="24"/>
          </w:rPr>
          <w:t>by</w:t>
        </w:r>
      </w:ins>
      <w:ins w:id="118" w:author="Stachelek, Jemma" w:date="2022-09-22T16:29:00Z">
        <w:r w:rsidR="00182A3C">
          <w:rPr>
            <w:rFonts w:ascii="Times New Roman" w:eastAsia="Cambria" w:hAnsi="Times New Roman" w:cs="Times New Roman"/>
            <w:sz w:val="24"/>
            <w:szCs w:val="24"/>
          </w:rPr>
          <w:t xml:space="preserve"> empirical uncertainty is reported as the quantiles of </w:t>
        </w:r>
      </w:ins>
      <w:ins w:id="119" w:author="Stachelek, Jemma" w:date="2022-09-22T16:28:00Z">
        <w:r w:rsidR="00182A3C">
          <w:rPr>
            <w:rFonts w:ascii="Times New Roman" w:eastAsia="Cambria" w:hAnsi="Times New Roman" w:cs="Times New Roman"/>
            <w:sz w:val="24"/>
            <w:szCs w:val="24"/>
          </w:rPr>
          <w:t>the resulting distribution</w:t>
        </w:r>
      </w:ins>
      <w:ins w:id="120" w:author="Stachelek, Jemma" w:date="2022-09-22T16:29:00Z">
        <w:r w:rsidR="00182A3C">
          <w:rPr>
            <w:rFonts w:ascii="Times New Roman" w:eastAsia="Cambria" w:hAnsi="Times New Roman" w:cs="Times New Roman"/>
            <w:sz w:val="24"/>
            <w:szCs w:val="24"/>
          </w:rPr>
          <w:t>.</w:t>
        </w:r>
      </w:ins>
    </w:p>
    <w:p w14:paraId="35BE04F0" w14:textId="77777777" w:rsidR="00045C0C" w:rsidRPr="00E02DD6" w:rsidRDefault="00045C0C" w:rsidP="00C04422">
      <w:pPr>
        <w:spacing w:line="480" w:lineRule="auto"/>
        <w:ind w:firstLine="720"/>
        <w:rPr>
          <w:rFonts w:ascii="Times New Roman" w:eastAsia="Cambria" w:hAnsi="Times New Roman" w:cs="Times New Roman"/>
          <w:sz w:val="24"/>
          <w:szCs w:val="24"/>
        </w:rPr>
      </w:pPr>
    </w:p>
    <w:p w14:paraId="55D0434D" w14:textId="7649F486" w:rsidR="008B31EC" w:rsidRDefault="00097723" w:rsidP="00E02DD6">
      <w:pPr>
        <w:spacing w:line="480" w:lineRule="auto"/>
        <w:rPr>
          <w:rFonts w:ascii="Times New Roman" w:eastAsia="Cambria" w:hAnsi="Times New Roman" w:cs="Times New Roman"/>
          <w:b/>
          <w:sz w:val="24"/>
          <w:szCs w:val="24"/>
        </w:rPr>
      </w:pPr>
      <w:r>
        <w:rPr>
          <w:rFonts w:ascii="Times New Roman" w:eastAsia="Cambria" w:hAnsi="Times New Roman" w:cs="Times New Roman"/>
          <w:b/>
          <w:sz w:val="24"/>
          <w:szCs w:val="24"/>
        </w:rPr>
        <w:t>Assessment</w:t>
      </w:r>
    </w:p>
    <w:p w14:paraId="52519311" w14:textId="392A3F93" w:rsidR="00B3505B" w:rsidRPr="003816E9" w:rsidRDefault="00497496" w:rsidP="003E2CE9">
      <w:pPr>
        <w:spacing w:line="48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 xml:space="preserve">The total area of the simulated dataset </w:t>
      </w:r>
      <w:r w:rsidR="00F97026">
        <w:rPr>
          <w:rFonts w:ascii="Times New Roman" w:eastAsia="Cambria" w:hAnsi="Times New Roman" w:cs="Times New Roman"/>
          <w:sz w:val="24"/>
          <w:szCs w:val="24"/>
        </w:rPr>
        <w:t>(</w:t>
      </w:r>
      <w:ins w:id="121" w:author="Stachelek, Jemma" w:date="2022-09-26T09:38:00Z">
        <w:r w:rsidR="007F6853">
          <w:rPr>
            <w:rFonts w:ascii="Times New Roman" w:eastAsia="Cambria" w:hAnsi="Times New Roman" w:cs="Times New Roman"/>
            <w:sz w:val="24"/>
            <w:szCs w:val="24"/>
          </w:rPr>
          <w:t>3.28</w:t>
        </w:r>
      </w:ins>
      <w:del w:id="122" w:author="Stachelek, Jemma" w:date="2022-09-26T09:38:00Z">
        <w:r w:rsidR="000F4F77" w:rsidDel="007F6853">
          <w:rPr>
            <w:rFonts w:ascii="Times New Roman" w:eastAsia="Cambria" w:hAnsi="Times New Roman" w:cs="Times New Roman"/>
            <w:sz w:val="24"/>
            <w:szCs w:val="24"/>
          </w:rPr>
          <w:delText>2.63</w:delText>
        </w:r>
      </w:del>
      <w:r w:rsidR="000F4F77">
        <w:rPr>
          <w:rFonts w:ascii="Times New Roman" w:eastAsia="Cambria" w:hAnsi="Times New Roman" w:cs="Times New Roman"/>
          <w:sz w:val="24"/>
          <w:szCs w:val="24"/>
        </w:rPr>
        <w:t xml:space="preserve"> mil. km</w:t>
      </w:r>
      <w:r w:rsidR="000F4F77" w:rsidRPr="000F4F77">
        <w:rPr>
          <w:rFonts w:ascii="Times New Roman" w:eastAsia="Cambria" w:hAnsi="Times New Roman" w:cs="Times New Roman"/>
          <w:sz w:val="24"/>
          <w:szCs w:val="24"/>
          <w:vertAlign w:val="superscript"/>
        </w:rPr>
        <w:t>2</w:t>
      </w:r>
      <w:r w:rsidR="00F97026">
        <w:rPr>
          <w:rFonts w:ascii="Times New Roman" w:eastAsia="Cambria" w:hAnsi="Times New Roman" w:cs="Times New Roman"/>
          <w:sz w:val="24"/>
          <w:szCs w:val="24"/>
        </w:rPr>
        <w:t xml:space="preserve">, Table 1) was </w:t>
      </w:r>
      <w:ins w:id="123" w:author="Stachelek, Jemma" w:date="2022-09-26T09:41:00Z">
        <w:r w:rsidR="00AA4BDA">
          <w:rPr>
            <w:rFonts w:ascii="Times New Roman" w:eastAsia="Cambria" w:hAnsi="Times New Roman" w:cs="Times New Roman"/>
            <w:sz w:val="24"/>
            <w:szCs w:val="24"/>
          </w:rPr>
          <w:t>larger</w:t>
        </w:r>
      </w:ins>
      <w:del w:id="124" w:author="Stachelek, Jemma" w:date="2022-09-26T09:41:00Z">
        <w:r w:rsidR="00F97026" w:rsidDel="00AA4BDA">
          <w:rPr>
            <w:rFonts w:ascii="Times New Roman" w:eastAsia="Cambria" w:hAnsi="Times New Roman" w:cs="Times New Roman"/>
            <w:sz w:val="24"/>
            <w:szCs w:val="24"/>
          </w:rPr>
          <w:delText>smaller</w:delText>
        </w:r>
      </w:del>
      <w:r w:rsidR="00F97026">
        <w:rPr>
          <w:rFonts w:ascii="Times New Roman" w:eastAsia="Cambria" w:hAnsi="Times New Roman" w:cs="Times New Roman"/>
          <w:sz w:val="24"/>
          <w:szCs w:val="24"/>
        </w:rPr>
        <w:t xml:space="preserve"> than the empirical </w:t>
      </w:r>
      <w:r w:rsidR="000F4F77">
        <w:rPr>
          <w:rFonts w:ascii="Times New Roman" w:eastAsia="Cambria" w:hAnsi="Times New Roman" w:cs="Times New Roman"/>
          <w:sz w:val="24"/>
          <w:szCs w:val="24"/>
        </w:rPr>
        <w:t>total of the</w:t>
      </w:r>
      <w:r w:rsidR="00F97026">
        <w:rPr>
          <w:rFonts w:ascii="Times New Roman" w:eastAsia="Cambria" w:hAnsi="Times New Roman" w:cs="Times New Roman"/>
          <w:sz w:val="24"/>
          <w:szCs w:val="24"/>
        </w:rPr>
        <w:t xml:space="preserve"> Hydro</w:t>
      </w:r>
      <w:r w:rsidR="00D84F3E">
        <w:rPr>
          <w:rFonts w:ascii="Times New Roman" w:eastAsia="Cambria" w:hAnsi="Times New Roman" w:cs="Times New Roman"/>
          <w:sz w:val="24"/>
          <w:szCs w:val="24"/>
        </w:rPr>
        <w:t>LAKES</w:t>
      </w:r>
      <w:r w:rsidR="00F97026">
        <w:rPr>
          <w:rFonts w:ascii="Times New Roman" w:eastAsia="Cambria" w:hAnsi="Times New Roman" w:cs="Times New Roman"/>
          <w:sz w:val="24"/>
          <w:szCs w:val="24"/>
        </w:rPr>
        <w:t xml:space="preserve"> (</w:t>
      </w:r>
      <w:r w:rsidR="00F05889" w:rsidRPr="00F05889">
        <w:rPr>
          <w:rFonts w:ascii="Times New Roman" w:eastAsia="Cambria" w:hAnsi="Times New Roman" w:cs="Times New Roman"/>
          <w:sz w:val="24"/>
          <w:szCs w:val="24"/>
        </w:rPr>
        <w:t>2.67 mil. km</w:t>
      </w:r>
      <w:r w:rsidR="00F05889" w:rsidRPr="005039DF">
        <w:rPr>
          <w:rFonts w:ascii="Times New Roman" w:eastAsia="Cambria" w:hAnsi="Times New Roman" w:cs="Times New Roman"/>
          <w:sz w:val="24"/>
          <w:szCs w:val="24"/>
          <w:vertAlign w:val="superscript"/>
        </w:rPr>
        <w:t>2</w:t>
      </w:r>
      <w:r w:rsidR="000F4F77" w:rsidRPr="000F4F77">
        <w:rPr>
          <w:rFonts w:ascii="Times New Roman" w:eastAsia="Cambria" w:hAnsi="Times New Roman" w:cs="Times New Roman"/>
          <w:sz w:val="24"/>
          <w:szCs w:val="24"/>
        </w:rPr>
        <w:t>)</w:t>
      </w:r>
      <w:r w:rsidR="000F4F77">
        <w:rPr>
          <w:rFonts w:ascii="Times New Roman" w:eastAsia="Cambria" w:hAnsi="Times New Roman" w:cs="Times New Roman"/>
          <w:sz w:val="24"/>
          <w:szCs w:val="24"/>
        </w:rPr>
        <w:t xml:space="preserve"> dataset</w:t>
      </w:r>
      <w:r>
        <w:rPr>
          <w:rFonts w:ascii="Times New Roman" w:eastAsia="Cambria" w:hAnsi="Times New Roman" w:cs="Times New Roman"/>
          <w:sz w:val="24"/>
          <w:szCs w:val="24"/>
        </w:rPr>
        <w:t>.</w:t>
      </w:r>
      <w:r w:rsidR="00F97026">
        <w:rPr>
          <w:rFonts w:ascii="Times New Roman" w:eastAsia="Cambria" w:hAnsi="Times New Roman" w:cs="Times New Roman"/>
          <w:sz w:val="24"/>
          <w:szCs w:val="24"/>
        </w:rPr>
        <w:t xml:space="preserve"> </w:t>
      </w:r>
      <w:r w:rsidR="000E3F24" w:rsidRPr="003816E9">
        <w:rPr>
          <w:rFonts w:ascii="Times New Roman" w:eastAsia="Cambria" w:hAnsi="Times New Roman" w:cs="Times New Roman"/>
          <w:sz w:val="24"/>
          <w:szCs w:val="24"/>
        </w:rPr>
        <w:t xml:space="preserve">Visual inspection of the frequentist </w:t>
      </w:r>
      <w:r w:rsidR="00F05889">
        <w:rPr>
          <w:rFonts w:ascii="Times New Roman" w:eastAsia="Cambria" w:hAnsi="Times New Roman" w:cs="Times New Roman"/>
          <w:sz w:val="24"/>
          <w:szCs w:val="24"/>
        </w:rPr>
        <w:t xml:space="preserve">results, which are computed </w:t>
      </w:r>
      <w:r w:rsidR="000E3F24" w:rsidRPr="003816E9">
        <w:rPr>
          <w:rFonts w:ascii="Times New Roman" w:eastAsia="Cambria" w:hAnsi="Times New Roman" w:cs="Times New Roman"/>
          <w:sz w:val="24"/>
          <w:szCs w:val="24"/>
        </w:rPr>
        <w:t>on the edf</w:t>
      </w:r>
      <w:r w:rsidR="00F05889">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appeared to produce a reasonable density estimate for small</w:t>
      </w:r>
      <w:ins w:id="125" w:author="Stachelek, Jemma" w:date="2022-09-22T13:34:00Z">
        <w:r w:rsidR="001E4F8B">
          <w:rPr>
            <w:rFonts w:ascii="Times New Roman" w:eastAsia="Cambria" w:hAnsi="Times New Roman" w:cs="Times New Roman"/>
            <w:sz w:val="24"/>
            <w:szCs w:val="24"/>
          </w:rPr>
          <w:t>,</w:t>
        </w:r>
      </w:ins>
      <w:r w:rsidR="000E3F24" w:rsidRPr="003816E9">
        <w:rPr>
          <w:rFonts w:ascii="Times New Roman" w:eastAsia="Cambria" w:hAnsi="Times New Roman" w:cs="Times New Roman"/>
          <w:sz w:val="24"/>
          <w:szCs w:val="24"/>
        </w:rPr>
        <w:t xml:space="preserve"> censored lakes (Figure </w:t>
      </w:r>
      <w:r w:rsidR="000D1B7D">
        <w:rPr>
          <w:rFonts w:ascii="Times New Roman" w:eastAsia="Cambria" w:hAnsi="Times New Roman" w:cs="Times New Roman"/>
          <w:sz w:val="24"/>
          <w:szCs w:val="24"/>
        </w:rPr>
        <w:t>2</w:t>
      </w:r>
      <w:r w:rsidR="000E3F24" w:rsidRPr="003816E9">
        <w:rPr>
          <w:rFonts w:ascii="Times New Roman" w:eastAsia="Cambria" w:hAnsi="Times New Roman" w:cs="Times New Roman"/>
          <w:sz w:val="24"/>
          <w:szCs w:val="24"/>
        </w:rPr>
        <w:t xml:space="preserve">). </w:t>
      </w:r>
      <w:r w:rsidR="00533F0A">
        <w:rPr>
          <w:rFonts w:ascii="Times New Roman" w:eastAsia="Cambria" w:hAnsi="Times New Roman" w:cs="Times New Roman"/>
          <w:sz w:val="24"/>
          <w:szCs w:val="24"/>
        </w:rPr>
        <w:t>Although frequentist</w:t>
      </w:r>
      <w:r w:rsidR="000E3F24" w:rsidRPr="003816E9">
        <w:rPr>
          <w:rFonts w:ascii="Times New Roman" w:eastAsia="Cambria" w:hAnsi="Times New Roman" w:cs="Times New Roman"/>
          <w:sz w:val="24"/>
          <w:szCs w:val="24"/>
        </w:rPr>
        <w:t xml:space="preserve"> estimates of total lake area </w:t>
      </w:r>
      <w:r w:rsidR="00533F0A">
        <w:rPr>
          <w:rFonts w:ascii="Times New Roman" w:eastAsia="Cambria" w:hAnsi="Times New Roman" w:cs="Times New Roman"/>
          <w:sz w:val="24"/>
          <w:szCs w:val="24"/>
        </w:rPr>
        <w:t>were</w:t>
      </w:r>
      <w:r w:rsidR="000E3F24" w:rsidRPr="003816E9">
        <w:rPr>
          <w:rFonts w:ascii="Times New Roman" w:eastAsia="Cambria" w:hAnsi="Times New Roman" w:cs="Times New Roman"/>
          <w:sz w:val="24"/>
          <w:szCs w:val="24"/>
        </w:rPr>
        <w:t xml:space="preserve"> close to the "true" value</w:t>
      </w:r>
      <w:r w:rsidR="00533F0A">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uncertain</w:t>
      </w:r>
      <w:del w:id="126" w:author="Stachelek, Jemma" w:date="2022-09-23T11:15:00Z">
        <w:r w:rsidR="000E3F24" w:rsidRPr="003816E9" w:rsidDel="00071913">
          <w:rPr>
            <w:rFonts w:ascii="Times New Roman" w:eastAsia="Cambria" w:hAnsi="Times New Roman" w:cs="Times New Roman"/>
            <w:sz w:val="24"/>
            <w:szCs w:val="24"/>
          </w:rPr>
          <w:delText>t</w:delText>
        </w:r>
      </w:del>
      <w:ins w:id="127" w:author="Stachelek, Jemma" w:date="2022-09-23T11:15:00Z">
        <w:r w:rsidR="00071913">
          <w:rPr>
            <w:rFonts w:ascii="Times New Roman" w:eastAsia="Cambria" w:hAnsi="Times New Roman" w:cs="Times New Roman"/>
            <w:sz w:val="24"/>
            <w:szCs w:val="24"/>
          </w:rPr>
          <w:t>“</w:t>
        </w:r>
      </w:ins>
      <w:r w:rsidR="000E3F24" w:rsidRPr="003816E9">
        <w:rPr>
          <w:rFonts w:ascii="Times New Roman" w:eastAsia="Cambria" w:hAnsi="Times New Roman" w:cs="Times New Roman"/>
          <w:sz w:val="24"/>
          <w:szCs w:val="24"/>
        </w:rPr>
        <w:t xml:space="preserve">y </w:t>
      </w:r>
      <w:r w:rsidR="006666D2">
        <w:rPr>
          <w:rFonts w:ascii="Times New Roman" w:eastAsia="Cambria" w:hAnsi="Times New Roman" w:cs="Times New Roman"/>
          <w:sz w:val="24"/>
          <w:szCs w:val="24"/>
        </w:rPr>
        <w:t>bo</w:t>
      </w:r>
      <w:del w:id="128" w:author="Stachelek, Jemma" w:date="2022-09-23T11:15:00Z">
        <w:r w:rsidR="006666D2" w:rsidDel="00071913">
          <w:rPr>
            <w:rFonts w:ascii="Times New Roman" w:eastAsia="Cambria" w:hAnsi="Times New Roman" w:cs="Times New Roman"/>
            <w:sz w:val="24"/>
            <w:szCs w:val="24"/>
          </w:rPr>
          <w:delText>u</w:delText>
        </w:r>
      </w:del>
      <w:ins w:id="129" w:author="Stachelek, Jemma" w:date="2022-09-23T11:15:00Z">
        <w:r w:rsidR="00071913">
          <w:rPr>
            <w:rFonts w:ascii="Times New Roman" w:eastAsia="Cambria" w:hAnsi="Times New Roman" w:cs="Times New Roman"/>
            <w:sz w:val="24"/>
            <w:szCs w:val="24"/>
          </w:rPr>
          <w:t>”</w:t>
        </w:r>
      </w:ins>
      <w:r w:rsidR="006666D2">
        <w:rPr>
          <w:rFonts w:ascii="Times New Roman" w:eastAsia="Cambria" w:hAnsi="Times New Roman" w:cs="Times New Roman"/>
          <w:sz w:val="24"/>
          <w:szCs w:val="24"/>
        </w:rPr>
        <w:t xml:space="preserve">nds were </w:t>
      </w:r>
      <w:r w:rsidR="00DB01D9">
        <w:rPr>
          <w:rFonts w:ascii="Times New Roman" w:eastAsia="Cambria" w:hAnsi="Times New Roman" w:cs="Times New Roman"/>
          <w:sz w:val="24"/>
          <w:szCs w:val="24"/>
        </w:rPr>
        <w:t xml:space="preserve">unrealistically small </w:t>
      </w:r>
      <w:ins w:id="130" w:author="Stachelek, Jemma" w:date="2022-09-22T16:00:00Z">
        <w:r w:rsidR="00430261">
          <w:rPr>
            <w:rFonts w:ascii="Times New Roman" w:eastAsia="Cambria" w:hAnsi="Times New Roman" w:cs="Times New Roman"/>
            <w:sz w:val="24"/>
            <w:szCs w:val="24"/>
          </w:rPr>
          <w:t xml:space="preserve">compared to </w:t>
        </w:r>
      </w:ins>
      <w:ins w:id="131" w:author="Stachelek, Jemma" w:date="2022-09-22T16:14:00Z">
        <w:r w:rsidR="003E79A9">
          <w:rPr>
            <w:rFonts w:ascii="Times New Roman" w:eastAsia="Cambria" w:hAnsi="Times New Roman" w:cs="Times New Roman"/>
            <w:sz w:val="24"/>
            <w:szCs w:val="24"/>
          </w:rPr>
          <w:t xml:space="preserve">an </w:t>
        </w:r>
      </w:ins>
      <w:ins w:id="132" w:author="Stachelek, Jemma" w:date="2022-09-22T16:00:00Z">
        <w:r w:rsidR="00430261">
          <w:rPr>
            <w:rFonts w:ascii="Times New Roman" w:eastAsia="Cambria" w:hAnsi="Times New Roman" w:cs="Times New Roman"/>
            <w:sz w:val="24"/>
            <w:szCs w:val="24"/>
          </w:rPr>
          <w:t xml:space="preserve">empirical estimate of </w:t>
        </w:r>
      </w:ins>
      <w:ins w:id="133" w:author="Stachelek, Jemma" w:date="2022-09-22T16:01:00Z">
        <w:r w:rsidR="00430261">
          <w:rPr>
            <w:rFonts w:ascii="Times New Roman" w:eastAsia="Cambria" w:hAnsi="Times New Roman" w:cs="Times New Roman"/>
            <w:sz w:val="24"/>
            <w:szCs w:val="24"/>
          </w:rPr>
          <w:t>uncertainty</w:t>
        </w:r>
      </w:ins>
      <w:ins w:id="134" w:author="Stachelek, Jemma" w:date="2022-09-22T16:03:00Z">
        <w:r w:rsidR="00430261">
          <w:rPr>
            <w:rFonts w:ascii="Times New Roman" w:eastAsia="Cambria" w:hAnsi="Times New Roman" w:cs="Times New Roman"/>
            <w:sz w:val="24"/>
            <w:szCs w:val="24"/>
          </w:rPr>
          <w:t xml:space="preserve"> </w:t>
        </w:r>
      </w:ins>
      <w:r w:rsidR="00DB01D9">
        <w:rPr>
          <w:rFonts w:ascii="Times New Roman" w:eastAsia="Cambria" w:hAnsi="Times New Roman" w:cs="Times New Roman"/>
          <w:sz w:val="24"/>
          <w:szCs w:val="24"/>
        </w:rPr>
        <w:t>(Table 1</w:t>
      </w:r>
      <w:r w:rsidR="000E3F24" w:rsidRPr="003816E9">
        <w:rPr>
          <w:rFonts w:ascii="Times New Roman" w:eastAsia="Cambria" w:hAnsi="Times New Roman" w:cs="Times New Roman"/>
          <w:sz w:val="24"/>
          <w:szCs w:val="24"/>
        </w:rPr>
        <w:t>).</w:t>
      </w:r>
    </w:p>
    <w:p w14:paraId="51B2EDA3" w14:textId="75836EDC" w:rsidR="00C40114" w:rsidRDefault="006666D2" w:rsidP="00427795">
      <w:pPr>
        <w:spacing w:line="480" w:lineRule="auto"/>
        <w:ind w:firstLine="720"/>
        <w:rPr>
          <w:rFonts w:ascii="Times New Roman" w:eastAsia="Cambria" w:hAnsi="Times New Roman" w:cs="Times New Roman"/>
          <w:sz w:val="24"/>
          <w:szCs w:val="24"/>
        </w:rPr>
      </w:pPr>
      <w:r>
        <w:rPr>
          <w:rFonts w:ascii="Times New Roman" w:eastAsia="Cambria" w:hAnsi="Times New Roman" w:cs="Times New Roman"/>
          <w:sz w:val="24"/>
          <w:szCs w:val="24"/>
        </w:rPr>
        <w:t xml:space="preserve">In contrast to the </w:t>
      </w:r>
      <w:r w:rsidR="000E3F24" w:rsidRPr="003816E9">
        <w:rPr>
          <w:rFonts w:ascii="Times New Roman" w:eastAsia="Cambria" w:hAnsi="Times New Roman" w:cs="Times New Roman"/>
          <w:sz w:val="24"/>
          <w:szCs w:val="24"/>
        </w:rPr>
        <w:t xml:space="preserve">fixed </w:t>
      </w:r>
      <w:r w:rsidR="002C14DE" w:rsidRPr="004D493E">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and </w:t>
      </w:r>
      <w:r w:rsidR="00EF5133">
        <w:rPr>
          <w:rFonts w:ascii="Times New Roman" w:eastAsia="Cambria" w:hAnsi="Times New Roman" w:cs="Times New Roman"/>
          <w:sz w:val="24"/>
          <w:szCs w:val="24"/>
        </w:rPr>
        <w:t xml:space="preserve">fixed </w:t>
      </w:r>
      <w:r w:rsidR="000E3F24" w:rsidRPr="003816E9">
        <w:rPr>
          <w:rFonts w:ascii="Times New Roman" w:eastAsia="Cambria" w:hAnsi="Times New Roman" w:cs="Times New Roman"/>
          <w:sz w:val="24"/>
          <w:szCs w:val="24"/>
        </w:rPr>
        <w:t xml:space="preserve">total lake area estimates produced by the frequentist approach, I found substantial variability in both </w:t>
      </w:r>
      <w:r w:rsidR="002C14DE" w:rsidRPr="006666D2">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CI: 0.</w:t>
      </w:r>
      <w:ins w:id="135" w:author="Stachelek, Jemma" w:date="2022-09-26T09:41:00Z">
        <w:r w:rsidR="002E7A75">
          <w:rPr>
            <w:rFonts w:ascii="Times New Roman" w:eastAsia="Cambria" w:hAnsi="Times New Roman" w:cs="Times New Roman"/>
            <w:sz w:val="24"/>
            <w:szCs w:val="24"/>
          </w:rPr>
          <w:t>65</w:t>
        </w:r>
      </w:ins>
      <w:del w:id="136" w:author="Stachelek, Jemma" w:date="2022-09-26T09:41:00Z">
        <w:r w:rsidR="000E3F24" w:rsidRPr="003816E9" w:rsidDel="002E7A75">
          <w:rPr>
            <w:rFonts w:ascii="Times New Roman" w:eastAsia="Cambria" w:hAnsi="Times New Roman" w:cs="Times New Roman"/>
            <w:sz w:val="24"/>
            <w:szCs w:val="24"/>
          </w:rPr>
          <w:delText>86</w:delText>
        </w:r>
      </w:del>
      <w:r w:rsidR="000E3F24" w:rsidRPr="003816E9">
        <w:rPr>
          <w:rFonts w:ascii="Times New Roman" w:eastAsia="Cambria" w:hAnsi="Times New Roman" w:cs="Times New Roman"/>
          <w:sz w:val="24"/>
          <w:szCs w:val="24"/>
        </w:rPr>
        <w:t xml:space="preserve">, </w:t>
      </w:r>
      <w:ins w:id="137" w:author="Stachelek, Jemma" w:date="2022-09-26T09:41:00Z">
        <w:r w:rsidR="003801DA">
          <w:rPr>
            <w:rFonts w:ascii="Times New Roman" w:eastAsia="Cambria" w:hAnsi="Times New Roman" w:cs="Times New Roman"/>
            <w:sz w:val="24"/>
            <w:szCs w:val="24"/>
          </w:rPr>
          <w:t>1.02</w:t>
        </w:r>
      </w:ins>
      <w:del w:id="138" w:author="Stachelek, Jemma" w:date="2022-09-26T09:41:00Z">
        <w:r w:rsidR="000E3F24" w:rsidRPr="003816E9" w:rsidDel="003801DA">
          <w:rPr>
            <w:rFonts w:ascii="Times New Roman" w:eastAsia="Cambria" w:hAnsi="Times New Roman" w:cs="Times New Roman"/>
            <w:sz w:val="24"/>
            <w:szCs w:val="24"/>
          </w:rPr>
          <w:delText>0.92</w:delText>
        </w:r>
      </w:del>
      <w:r w:rsidR="000E3F24" w:rsidRPr="003816E9">
        <w:rPr>
          <w:rFonts w:ascii="Times New Roman" w:eastAsia="Cambria" w:hAnsi="Times New Roman" w:cs="Times New Roman"/>
          <w:sz w:val="24"/>
          <w:szCs w:val="24"/>
        </w:rPr>
        <w:t xml:space="preserve">) and total area using a Bayesian approach (Fig </w:t>
      </w:r>
      <w:del w:id="139" w:author="Stachelek, Jemma" w:date="2022-09-26T09:40:00Z">
        <w:r w:rsidR="00EF5133" w:rsidDel="002E1B2A">
          <w:rPr>
            <w:rFonts w:ascii="Times New Roman" w:eastAsia="Cambria" w:hAnsi="Times New Roman" w:cs="Times New Roman"/>
            <w:sz w:val="24"/>
            <w:szCs w:val="24"/>
          </w:rPr>
          <w:delText>4</w:delText>
        </w:r>
      </w:del>
      <w:ins w:id="140" w:author="Stachelek, Jemma" w:date="2022-09-26T09:40:00Z">
        <w:r w:rsidR="002E1B2A">
          <w:rPr>
            <w:rFonts w:ascii="Times New Roman" w:eastAsia="Cambria" w:hAnsi="Times New Roman" w:cs="Times New Roman"/>
            <w:sz w:val="24"/>
            <w:szCs w:val="24"/>
          </w:rPr>
          <w:t>3</w:t>
        </w:r>
      </w:ins>
      <w:r w:rsidR="000E3F24" w:rsidRPr="003816E9">
        <w:rPr>
          <w:rFonts w:ascii="Times New Roman" w:eastAsia="Cambria" w:hAnsi="Times New Roman" w:cs="Times New Roman"/>
          <w:sz w:val="24"/>
          <w:szCs w:val="24"/>
        </w:rPr>
        <w:t xml:space="preserve">, </w:t>
      </w:r>
      <w:del w:id="141" w:author="Stachelek, Jemma" w:date="2022-09-26T09:40:00Z">
        <w:r w:rsidR="00EF5133" w:rsidDel="002E1B2A">
          <w:rPr>
            <w:rFonts w:ascii="Times New Roman" w:eastAsia="Cambria" w:hAnsi="Times New Roman" w:cs="Times New Roman"/>
            <w:sz w:val="24"/>
            <w:szCs w:val="24"/>
          </w:rPr>
          <w:delText>5</w:delText>
        </w:r>
      </w:del>
      <w:ins w:id="142" w:author="Stachelek, Jemma" w:date="2022-09-26T09:40:00Z">
        <w:r w:rsidR="002E1B2A">
          <w:rPr>
            <w:rFonts w:ascii="Times New Roman" w:eastAsia="Cambria" w:hAnsi="Times New Roman" w:cs="Times New Roman"/>
            <w:sz w:val="24"/>
            <w:szCs w:val="24"/>
          </w:rPr>
          <w:t>4</w:t>
        </w:r>
      </w:ins>
      <w:r w:rsidR="000E3F24" w:rsidRPr="003816E9">
        <w:rPr>
          <w:rFonts w:ascii="Times New Roman" w:eastAsia="Cambria" w:hAnsi="Times New Roman" w:cs="Times New Roman"/>
          <w:sz w:val="24"/>
          <w:szCs w:val="24"/>
        </w:rPr>
        <w:t>). In particular, the Bayesian 95</w:t>
      </w:r>
      <w:r w:rsidR="006C6E0D">
        <w:rPr>
          <w:rFonts w:ascii="Times New Roman" w:eastAsia="Cambria" w:hAnsi="Times New Roman" w:cs="Times New Roman"/>
          <w:sz w:val="24"/>
          <w:szCs w:val="24"/>
        </w:rPr>
        <w:t>%</w:t>
      </w:r>
      <w:r w:rsidR="000E3F24" w:rsidRPr="003816E9">
        <w:rPr>
          <w:rFonts w:ascii="Times New Roman" w:eastAsia="Cambria" w:hAnsi="Times New Roman" w:cs="Times New Roman"/>
          <w:sz w:val="24"/>
          <w:szCs w:val="24"/>
        </w:rPr>
        <w:t xml:space="preserve"> credible intervals for </w:t>
      </w:r>
      <w:r w:rsidR="002C14DE" w:rsidRPr="00614435">
        <w:rPr>
          <w:rFonts w:ascii="Times New Roman" w:eastAsia="Cambria" w:hAnsi="Times New Roman" w:cs="Times New Roman"/>
          <w:i/>
          <w:sz w:val="24"/>
          <w:szCs w:val="24"/>
        </w:rPr>
        <w:t>a</w:t>
      </w:r>
      <w:r w:rsidR="000E3F24" w:rsidRPr="003816E9">
        <w:rPr>
          <w:rFonts w:ascii="Times New Roman" w:eastAsia="Cambria" w:hAnsi="Times New Roman" w:cs="Times New Roman"/>
          <w:sz w:val="24"/>
          <w:szCs w:val="24"/>
        </w:rPr>
        <w:t xml:space="preserve"> encapsulate</w:t>
      </w:r>
      <w:r w:rsidR="008E5DD9">
        <w:rPr>
          <w:rFonts w:ascii="Times New Roman" w:eastAsia="Cambria" w:hAnsi="Times New Roman" w:cs="Times New Roman"/>
          <w:sz w:val="24"/>
          <w:szCs w:val="24"/>
        </w:rPr>
        <w:t>d</w:t>
      </w:r>
      <w:r w:rsidR="000E3F24" w:rsidRPr="003816E9">
        <w:rPr>
          <w:rFonts w:ascii="Times New Roman" w:eastAsia="Cambria" w:hAnsi="Times New Roman" w:cs="Times New Roman"/>
          <w:sz w:val="24"/>
          <w:szCs w:val="24"/>
        </w:rPr>
        <w:t xml:space="preserve"> the true value (Fig </w:t>
      </w:r>
      <w:del w:id="143" w:author="Stachelek, Jemma" w:date="2022-09-26T09:40:00Z">
        <w:r w:rsidR="00EF5133" w:rsidDel="002E1B2A">
          <w:rPr>
            <w:rFonts w:ascii="Times New Roman" w:eastAsia="Cambria" w:hAnsi="Times New Roman" w:cs="Times New Roman"/>
            <w:sz w:val="24"/>
            <w:szCs w:val="24"/>
          </w:rPr>
          <w:delText>4</w:delText>
        </w:r>
      </w:del>
      <w:ins w:id="144" w:author="Stachelek, Jemma" w:date="2022-09-26T09:40:00Z">
        <w:r w:rsidR="002E1B2A">
          <w:rPr>
            <w:rFonts w:ascii="Times New Roman" w:eastAsia="Cambria" w:hAnsi="Times New Roman" w:cs="Times New Roman"/>
            <w:sz w:val="24"/>
            <w:szCs w:val="24"/>
          </w:rPr>
          <w:t>3</w:t>
        </w:r>
      </w:ins>
      <w:r w:rsidR="000E3F24" w:rsidRPr="003816E9">
        <w:rPr>
          <w:rFonts w:ascii="Times New Roman" w:eastAsia="Cambria" w:hAnsi="Times New Roman" w:cs="Times New Roman"/>
          <w:sz w:val="24"/>
          <w:szCs w:val="24"/>
        </w:rPr>
        <w:t xml:space="preserve">). Despite </w:t>
      </w:r>
      <w:ins w:id="145" w:author="Stachelek, Jemma" w:date="2022-09-26T09:42:00Z">
        <w:r w:rsidR="00CA717C">
          <w:rPr>
            <w:rFonts w:ascii="Times New Roman" w:eastAsia="Cambria" w:hAnsi="Times New Roman" w:cs="Times New Roman"/>
            <w:sz w:val="24"/>
            <w:szCs w:val="24"/>
          </w:rPr>
          <w:t>large</w:t>
        </w:r>
      </w:ins>
      <w:del w:id="146" w:author="Stachelek, Jemma" w:date="2022-09-26T09:42:00Z">
        <w:r w:rsidR="000E3F24" w:rsidRPr="003816E9" w:rsidDel="00CA717C">
          <w:rPr>
            <w:rFonts w:ascii="Times New Roman" w:eastAsia="Cambria" w:hAnsi="Times New Roman" w:cs="Times New Roman"/>
            <w:sz w:val="24"/>
            <w:szCs w:val="24"/>
          </w:rPr>
          <w:delText>bette</w:delText>
        </w:r>
      </w:del>
      <w:r w:rsidR="000E3F24" w:rsidRPr="003816E9">
        <w:rPr>
          <w:rFonts w:ascii="Times New Roman" w:eastAsia="Cambria" w:hAnsi="Times New Roman" w:cs="Times New Roman"/>
          <w:sz w:val="24"/>
          <w:szCs w:val="24"/>
        </w:rPr>
        <w:t>r uncertainty estimates using a Bayesian approach</w:t>
      </w:r>
      <w:ins w:id="147" w:author="Stachelek, Jemma" w:date="2022-09-22T16:06:00Z">
        <w:r w:rsidR="009A25AA">
          <w:rPr>
            <w:rFonts w:ascii="Times New Roman" w:eastAsia="Cambria" w:hAnsi="Times New Roman" w:cs="Times New Roman"/>
            <w:sz w:val="24"/>
            <w:szCs w:val="24"/>
          </w:rPr>
          <w:t xml:space="preserve"> (</w:t>
        </w:r>
      </w:ins>
      <w:ins w:id="148" w:author="Stachelek, Jemma" w:date="2022-09-26T09:42:00Z">
        <w:r w:rsidR="001508C6">
          <w:rPr>
            <w:rFonts w:ascii="Times New Roman" w:eastAsia="Cambria" w:hAnsi="Times New Roman" w:cs="Times New Roman"/>
            <w:sz w:val="24"/>
            <w:szCs w:val="24"/>
          </w:rPr>
          <w:t xml:space="preserve">i.e. </w:t>
        </w:r>
      </w:ins>
      <w:ins w:id="149" w:author="Stachelek, Jemma" w:date="2022-09-22T16:06:00Z">
        <w:r w:rsidR="009A25AA">
          <w:rPr>
            <w:rFonts w:ascii="Times New Roman" w:eastAsia="Cambria" w:hAnsi="Times New Roman" w:cs="Times New Roman"/>
            <w:sz w:val="24"/>
            <w:szCs w:val="24"/>
          </w:rPr>
          <w:t>more closely matching the empirical estimate of uncertainty)</w:t>
        </w:r>
      </w:ins>
      <w:r w:rsidR="000E3F24" w:rsidRPr="003816E9">
        <w:rPr>
          <w:rFonts w:ascii="Times New Roman" w:eastAsia="Cambria" w:hAnsi="Times New Roman" w:cs="Times New Roman"/>
          <w:sz w:val="24"/>
          <w:szCs w:val="24"/>
        </w:rPr>
        <w:t xml:space="preserve">, </w:t>
      </w:r>
      <w:r w:rsidR="00C40114">
        <w:rPr>
          <w:rFonts w:ascii="Times New Roman" w:eastAsia="Cambria" w:hAnsi="Times New Roman" w:cs="Times New Roman"/>
          <w:sz w:val="24"/>
          <w:szCs w:val="24"/>
        </w:rPr>
        <w:t xml:space="preserve">the </w:t>
      </w:r>
      <w:r w:rsidR="000E3F24" w:rsidRPr="003816E9">
        <w:rPr>
          <w:rFonts w:ascii="Times New Roman" w:eastAsia="Cambria" w:hAnsi="Times New Roman" w:cs="Times New Roman"/>
          <w:sz w:val="24"/>
          <w:szCs w:val="24"/>
        </w:rPr>
        <w:t>true value of total lake area</w:t>
      </w:r>
      <w:r w:rsidR="00C40114">
        <w:rPr>
          <w:rFonts w:ascii="Times New Roman" w:eastAsia="Cambria" w:hAnsi="Times New Roman" w:cs="Times New Roman"/>
          <w:sz w:val="24"/>
          <w:szCs w:val="24"/>
        </w:rPr>
        <w:t xml:space="preserve"> was underestimated</w:t>
      </w:r>
      <w:r w:rsidR="000E3F24" w:rsidRPr="003816E9">
        <w:rPr>
          <w:rFonts w:ascii="Times New Roman" w:eastAsia="Cambria" w:hAnsi="Times New Roman" w:cs="Times New Roman"/>
          <w:sz w:val="24"/>
          <w:szCs w:val="24"/>
        </w:rPr>
        <w:t>.</w:t>
      </w:r>
      <w:r w:rsidR="00427795">
        <w:rPr>
          <w:rFonts w:ascii="Times New Roman" w:eastAsia="Cambria" w:hAnsi="Times New Roman" w:cs="Times New Roman"/>
          <w:sz w:val="24"/>
          <w:szCs w:val="24"/>
        </w:rPr>
        <w:t xml:space="preserve"> The reason for this underestimation is likely owed to incomplete “back calculation” in the cutoff method (i.e. back calculated lakes did not extend all the way to the smallest lakes in the simulated dataset).</w:t>
      </w:r>
    </w:p>
    <w:p w14:paraId="1170F228" w14:textId="77777777" w:rsidR="00427795" w:rsidRPr="003816E9" w:rsidRDefault="00427795" w:rsidP="00427795">
      <w:pPr>
        <w:spacing w:line="480" w:lineRule="auto"/>
        <w:ind w:firstLine="720"/>
        <w:rPr>
          <w:rFonts w:ascii="Times New Roman" w:eastAsia="Cambria" w:hAnsi="Times New Roman" w:cs="Times New Roman"/>
          <w:sz w:val="24"/>
          <w:szCs w:val="24"/>
        </w:rPr>
      </w:pPr>
    </w:p>
    <w:p w14:paraId="0CD42136" w14:textId="6CD281BC" w:rsidR="00786A57" w:rsidRDefault="00EF6DF0" w:rsidP="00E02DD6">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D</w:t>
      </w:r>
      <w:r w:rsidR="00FF4C36">
        <w:rPr>
          <w:rFonts w:ascii="Times New Roman" w:eastAsia="Cambria" w:hAnsi="Times New Roman" w:cs="Times New Roman"/>
          <w:b/>
          <w:sz w:val="24"/>
          <w:szCs w:val="24"/>
        </w:rPr>
        <w:t>iscussion</w:t>
      </w:r>
    </w:p>
    <w:p w14:paraId="2BC4ADC0" w14:textId="11CA5B4F" w:rsidR="000E3F24" w:rsidRPr="000E3F24" w:rsidRDefault="000E3F24" w:rsidP="000E3F24">
      <w:pPr>
        <w:spacing w:line="480" w:lineRule="auto"/>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 have shown that the </w:t>
      </w:r>
      <w:r w:rsidR="002166DF">
        <w:rPr>
          <w:rFonts w:ascii="Times New Roman" w:eastAsia="Cambria" w:hAnsi="Times New Roman" w:cs="Times New Roman"/>
          <w:sz w:val="24"/>
          <w:szCs w:val="24"/>
        </w:rPr>
        <w:t xml:space="preserve">even with </w:t>
      </w:r>
      <w:r w:rsidR="002166DF" w:rsidRPr="002166DF">
        <w:rPr>
          <w:rFonts w:ascii="Times New Roman" w:eastAsia="Cambria" w:hAnsi="Times New Roman" w:cs="Times New Roman"/>
          <w:sz w:val="24"/>
          <w:szCs w:val="24"/>
        </w:rPr>
        <w:t>realistic estimates of the density of small censored lakes</w:t>
      </w:r>
      <w:r w:rsidR="00623B14">
        <w:rPr>
          <w:rFonts w:ascii="Times New Roman" w:eastAsia="Cambria" w:hAnsi="Times New Roman" w:cs="Times New Roman"/>
          <w:sz w:val="24"/>
          <w:szCs w:val="24"/>
        </w:rPr>
        <w:t>,</w:t>
      </w:r>
      <w:r w:rsidR="002166DF" w:rsidRPr="002166DF">
        <w:rPr>
          <w:rFonts w:ascii="Times New Roman" w:eastAsia="Cambria" w:hAnsi="Times New Roman" w:cs="Times New Roman"/>
          <w:sz w:val="24"/>
          <w:szCs w:val="24"/>
        </w:rPr>
        <w:t xml:space="preserve"> </w:t>
      </w:r>
      <w:r w:rsidR="002166DF">
        <w:rPr>
          <w:rFonts w:ascii="Times New Roman" w:eastAsia="Cambria" w:hAnsi="Times New Roman" w:cs="Times New Roman"/>
          <w:sz w:val="24"/>
          <w:szCs w:val="24"/>
        </w:rPr>
        <w:t xml:space="preserve">the </w:t>
      </w:r>
      <w:r w:rsidR="002166DF" w:rsidRPr="002166DF">
        <w:rPr>
          <w:rFonts w:ascii="Times New Roman" w:eastAsia="Cambria" w:hAnsi="Times New Roman" w:cs="Times New Roman"/>
          <w:sz w:val="24"/>
          <w:szCs w:val="24"/>
        </w:rPr>
        <w:t xml:space="preserve">typical frequentist cutoff method does not </w:t>
      </w:r>
      <w:r w:rsidR="002166DF">
        <w:rPr>
          <w:rFonts w:ascii="Times New Roman" w:eastAsia="Cambria" w:hAnsi="Times New Roman" w:cs="Times New Roman"/>
          <w:sz w:val="24"/>
          <w:szCs w:val="24"/>
        </w:rPr>
        <w:t xml:space="preserve">reasonably </w:t>
      </w:r>
      <w:r w:rsidR="002166DF" w:rsidRPr="002166DF">
        <w:rPr>
          <w:rFonts w:ascii="Times New Roman" w:eastAsia="Cambria" w:hAnsi="Times New Roman" w:cs="Times New Roman"/>
          <w:sz w:val="24"/>
          <w:szCs w:val="24"/>
        </w:rPr>
        <w:t>capture uncertainty in total lake area (Table 1)</w:t>
      </w:r>
      <w:r w:rsidR="002166DF">
        <w:rPr>
          <w:rFonts w:ascii="Times New Roman" w:eastAsia="Cambria" w:hAnsi="Times New Roman" w:cs="Times New Roman"/>
          <w:sz w:val="24"/>
          <w:szCs w:val="24"/>
        </w:rPr>
        <w:t>. In contrast</w:t>
      </w:r>
      <w:r w:rsidRPr="000E3F24">
        <w:rPr>
          <w:rFonts w:ascii="Times New Roman" w:eastAsia="Cambria" w:hAnsi="Times New Roman" w:cs="Times New Roman"/>
          <w:sz w:val="24"/>
          <w:szCs w:val="24"/>
        </w:rPr>
        <w:t xml:space="preserve">, I have shown that models fit using a Bayesian approach indicate substantial uncertainty in both total lake area and the underlying Pareto shape parameter </w:t>
      </w:r>
      <w:r w:rsidR="002C14DE" w:rsidRPr="002166DF">
        <w:rPr>
          <w:rFonts w:ascii="Times New Roman" w:eastAsia="Cambria" w:hAnsi="Times New Roman" w:cs="Times New Roman"/>
          <w:i/>
          <w:sz w:val="24"/>
          <w:szCs w:val="24"/>
        </w:rPr>
        <w:t>a</w:t>
      </w:r>
      <w:r w:rsidRPr="000E3F24">
        <w:rPr>
          <w:rFonts w:ascii="Times New Roman" w:eastAsia="Cambria" w:hAnsi="Times New Roman" w:cs="Times New Roman"/>
          <w:sz w:val="24"/>
          <w:szCs w:val="24"/>
        </w:rPr>
        <w:t xml:space="preserve"> used to derive these estimates (</w:t>
      </w:r>
      <w:r w:rsidR="00D80698">
        <w:rPr>
          <w:rFonts w:ascii="Times New Roman" w:eastAsia="Cambria" w:hAnsi="Times New Roman" w:cs="Times New Roman"/>
          <w:sz w:val="24"/>
          <w:szCs w:val="24"/>
        </w:rPr>
        <w:t xml:space="preserve">Figure </w:t>
      </w:r>
      <w:del w:id="150" w:author="Stachelek, Jemma" w:date="2022-09-26T09:40:00Z">
        <w:r w:rsidR="003F142A" w:rsidDel="0026783A">
          <w:rPr>
            <w:rFonts w:ascii="Times New Roman" w:eastAsia="Cambria" w:hAnsi="Times New Roman" w:cs="Times New Roman"/>
            <w:sz w:val="24"/>
            <w:szCs w:val="24"/>
          </w:rPr>
          <w:delText>4</w:delText>
        </w:r>
      </w:del>
      <w:ins w:id="151" w:author="Stachelek, Jemma" w:date="2022-09-26T09:40:00Z">
        <w:r w:rsidR="0026783A">
          <w:rPr>
            <w:rFonts w:ascii="Times New Roman" w:eastAsia="Cambria" w:hAnsi="Times New Roman" w:cs="Times New Roman"/>
            <w:sz w:val="24"/>
            <w:szCs w:val="24"/>
          </w:rPr>
          <w:t>3</w:t>
        </w:r>
      </w:ins>
      <w:r w:rsidR="00D80698">
        <w:rPr>
          <w:rFonts w:ascii="Times New Roman" w:eastAsia="Cambria" w:hAnsi="Times New Roman" w:cs="Times New Roman"/>
          <w:sz w:val="24"/>
          <w:szCs w:val="24"/>
        </w:rPr>
        <w:t>,</w:t>
      </w:r>
      <w:r w:rsidR="00776E8F">
        <w:rPr>
          <w:rFonts w:ascii="Times New Roman" w:eastAsia="Cambria" w:hAnsi="Times New Roman" w:cs="Times New Roman"/>
          <w:sz w:val="24"/>
          <w:szCs w:val="24"/>
        </w:rPr>
        <w:t xml:space="preserve"> </w:t>
      </w:r>
      <w:del w:id="152" w:author="Stachelek, Jemma" w:date="2022-09-26T09:40:00Z">
        <w:r w:rsidR="003F142A" w:rsidDel="0026783A">
          <w:rPr>
            <w:rFonts w:ascii="Times New Roman" w:eastAsia="Cambria" w:hAnsi="Times New Roman" w:cs="Times New Roman"/>
            <w:sz w:val="24"/>
            <w:szCs w:val="24"/>
          </w:rPr>
          <w:delText>5</w:delText>
        </w:r>
      </w:del>
      <w:ins w:id="153" w:author="Stachelek, Jemma" w:date="2022-09-26T09:40:00Z">
        <w:r w:rsidR="0026783A">
          <w:rPr>
            <w:rFonts w:ascii="Times New Roman" w:eastAsia="Cambria" w:hAnsi="Times New Roman" w:cs="Times New Roman"/>
            <w:sz w:val="24"/>
            <w:szCs w:val="24"/>
          </w:rPr>
          <w:t>4</w:t>
        </w:r>
      </w:ins>
      <w:r w:rsidRPr="000E3F24">
        <w:rPr>
          <w:rFonts w:ascii="Times New Roman" w:eastAsia="Cambria" w:hAnsi="Times New Roman" w:cs="Times New Roman"/>
          <w:sz w:val="24"/>
          <w:szCs w:val="24"/>
        </w:rPr>
        <w:t>).</w:t>
      </w:r>
    </w:p>
    <w:p w14:paraId="11022BB4" w14:textId="5C1C6CBC" w:rsidR="00B3505B" w:rsidRDefault="00E56F7D" w:rsidP="00E56F7D">
      <w:pPr>
        <w:spacing w:line="480" w:lineRule="auto"/>
        <w:ind w:firstLine="720"/>
        <w:rPr>
          <w:ins w:id="154" w:author="Stachelek, Jemma" w:date="2022-09-23T09:35:00Z"/>
          <w:rFonts w:ascii="Times New Roman" w:eastAsia="Cambria" w:hAnsi="Times New Roman" w:cs="Times New Roman"/>
          <w:sz w:val="24"/>
          <w:szCs w:val="24"/>
        </w:rPr>
      </w:pPr>
      <w:r>
        <w:rPr>
          <w:rFonts w:ascii="Times New Roman" w:eastAsia="Cambria" w:hAnsi="Times New Roman" w:cs="Times New Roman"/>
          <w:sz w:val="24"/>
          <w:szCs w:val="24"/>
        </w:rPr>
        <w:t>T</w:t>
      </w:r>
      <w:r w:rsidR="000E3F24" w:rsidRPr="000E3F24">
        <w:rPr>
          <w:rFonts w:ascii="Times New Roman" w:eastAsia="Cambria" w:hAnsi="Times New Roman" w:cs="Times New Roman"/>
          <w:sz w:val="24"/>
          <w:szCs w:val="24"/>
        </w:rPr>
        <w:t xml:space="preserve">he Bayesian </w:t>
      </w:r>
      <w:r>
        <w:rPr>
          <w:rFonts w:ascii="Times New Roman" w:eastAsia="Cambria" w:hAnsi="Times New Roman" w:cs="Times New Roman"/>
          <w:sz w:val="24"/>
          <w:szCs w:val="24"/>
        </w:rPr>
        <w:t xml:space="preserve">estimate of </w:t>
      </w:r>
      <w:r w:rsidR="000E3F24" w:rsidRPr="000E3F24">
        <w:rPr>
          <w:rFonts w:ascii="Times New Roman" w:eastAsia="Cambria" w:hAnsi="Times New Roman" w:cs="Times New Roman"/>
          <w:sz w:val="24"/>
          <w:szCs w:val="24"/>
        </w:rPr>
        <w:t xml:space="preserve">total lake area </w:t>
      </w:r>
      <w:r>
        <w:rPr>
          <w:rFonts w:ascii="Times New Roman" w:eastAsia="Cambria" w:hAnsi="Times New Roman" w:cs="Times New Roman"/>
          <w:sz w:val="24"/>
          <w:szCs w:val="24"/>
        </w:rPr>
        <w:t xml:space="preserve">was an underestimate of the </w:t>
      </w:r>
      <w:r w:rsidR="00623B14">
        <w:rPr>
          <w:rFonts w:ascii="Times New Roman" w:eastAsia="Cambria" w:hAnsi="Times New Roman" w:cs="Times New Roman"/>
          <w:sz w:val="24"/>
          <w:szCs w:val="24"/>
        </w:rPr>
        <w:t xml:space="preserve">true </w:t>
      </w:r>
      <w:r w:rsidR="000E3F24" w:rsidRPr="000E3F24">
        <w:rPr>
          <w:rFonts w:ascii="Times New Roman" w:eastAsia="Cambria" w:hAnsi="Times New Roman" w:cs="Times New Roman"/>
          <w:sz w:val="24"/>
          <w:szCs w:val="24"/>
        </w:rPr>
        <w:t>total lake area</w:t>
      </w:r>
      <w:r w:rsidR="008F538C">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of the simulated datasets</w:t>
      </w:r>
      <w:r w:rsidR="000E3F24" w:rsidRPr="000E3F24">
        <w:rPr>
          <w:rFonts w:ascii="Times New Roman" w:eastAsia="Cambria" w:hAnsi="Times New Roman" w:cs="Times New Roman"/>
          <w:sz w:val="24"/>
          <w:szCs w:val="24"/>
        </w:rPr>
        <w:t xml:space="preserve"> (Figure </w:t>
      </w:r>
      <w:del w:id="155" w:author="Stachelek, Jemma" w:date="2022-09-26T09:40:00Z">
        <w:r w:rsidR="00273F0C" w:rsidDel="0026783A">
          <w:rPr>
            <w:rFonts w:ascii="Times New Roman" w:eastAsia="Cambria" w:hAnsi="Times New Roman" w:cs="Times New Roman"/>
            <w:sz w:val="24"/>
            <w:szCs w:val="24"/>
          </w:rPr>
          <w:delText>5</w:delText>
        </w:r>
      </w:del>
      <w:ins w:id="156" w:author="Stachelek, Jemma" w:date="2022-09-26T09:40:00Z">
        <w:r w:rsidR="0026783A">
          <w:rPr>
            <w:rFonts w:ascii="Times New Roman" w:eastAsia="Cambria" w:hAnsi="Times New Roman" w:cs="Times New Roman"/>
            <w:sz w:val="24"/>
            <w:szCs w:val="24"/>
          </w:rPr>
          <w:t>4</w:t>
        </w:r>
      </w:ins>
      <w:r w:rsidR="000E3F24" w:rsidRPr="000E3F24">
        <w:rPr>
          <w:rFonts w:ascii="Times New Roman" w:eastAsia="Cambria" w:hAnsi="Times New Roman" w:cs="Times New Roman"/>
          <w:sz w:val="24"/>
          <w:szCs w:val="24"/>
        </w:rPr>
        <w:t xml:space="preserve">). </w:t>
      </w:r>
      <w:r w:rsidR="00623B14">
        <w:rPr>
          <w:rFonts w:ascii="Times New Roman" w:eastAsia="Cambria" w:hAnsi="Times New Roman" w:cs="Times New Roman"/>
          <w:sz w:val="24"/>
          <w:szCs w:val="24"/>
        </w:rPr>
        <w:t xml:space="preserve">Some of this underestimation is </w:t>
      </w:r>
      <w:del w:id="157" w:author="Stachelek, Jemma" w:date="2022-09-21T11:22:00Z">
        <w:r w:rsidR="00623B14" w:rsidDel="00503C3E">
          <w:rPr>
            <w:rFonts w:ascii="Times New Roman" w:eastAsia="Cambria" w:hAnsi="Times New Roman" w:cs="Times New Roman"/>
            <w:sz w:val="24"/>
            <w:szCs w:val="24"/>
          </w:rPr>
          <w:delText>due to the fact that</w:delText>
        </w:r>
      </w:del>
      <w:ins w:id="158" w:author="Stachelek, Jemma" w:date="2022-09-21T11:22:00Z">
        <w:r w:rsidR="00503C3E">
          <w:rPr>
            <w:rFonts w:ascii="Times New Roman" w:eastAsia="Cambria" w:hAnsi="Times New Roman" w:cs="Times New Roman"/>
            <w:sz w:val="24"/>
            <w:szCs w:val="24"/>
          </w:rPr>
          <w:t>because</w:t>
        </w:r>
      </w:ins>
      <w:del w:id="159" w:author="Stachelek, Jemma" w:date="2022-09-21T11:22:00Z">
        <w:r w:rsidR="00623B14" w:rsidDel="00503C3E">
          <w:rPr>
            <w:rFonts w:ascii="Times New Roman" w:eastAsia="Cambria" w:hAnsi="Times New Roman" w:cs="Times New Roman"/>
            <w:sz w:val="24"/>
            <w:szCs w:val="24"/>
          </w:rPr>
          <w:delText xml:space="preserve"> for realism purposes</w:delText>
        </w:r>
      </w:del>
      <w:r w:rsidR="00623B14">
        <w:rPr>
          <w:rFonts w:ascii="Times New Roman" w:eastAsia="Cambria" w:hAnsi="Times New Roman" w:cs="Times New Roman"/>
          <w:sz w:val="24"/>
          <w:szCs w:val="24"/>
        </w:rPr>
        <w:t xml:space="preserve">, the Pareto shape </w:t>
      </w:r>
      <w:r w:rsidR="00623B14">
        <w:rPr>
          <w:rFonts w:ascii="Times New Roman" w:eastAsia="Cambria" w:hAnsi="Times New Roman" w:cs="Times New Roman"/>
          <w:sz w:val="24"/>
          <w:szCs w:val="24"/>
        </w:rPr>
        <w:lastRenderedPageBreak/>
        <w:t xml:space="preserve">parameter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 xml:space="preserve">was estimated from the truncated dataset </w:t>
      </w:r>
      <w:ins w:id="160" w:author="Stachelek, Jemma" w:date="2022-09-21T11:23:00Z">
        <w:r w:rsidR="00503C3E">
          <w:rPr>
            <w:rFonts w:ascii="Times New Roman" w:eastAsia="Cambria" w:hAnsi="Times New Roman" w:cs="Times New Roman"/>
            <w:sz w:val="24"/>
            <w:szCs w:val="24"/>
          </w:rPr>
          <w:t xml:space="preserve">(to simulate the fact that observed datasets such as HydroLAKES have some unknown degree of </w:t>
        </w:r>
      </w:ins>
      <w:ins w:id="161" w:author="Stachelek, Jemma" w:date="2022-09-21T11:25:00Z">
        <w:r w:rsidR="008617DD">
          <w:rPr>
            <w:rFonts w:ascii="Times New Roman" w:eastAsia="Cambria" w:hAnsi="Times New Roman" w:cs="Times New Roman"/>
            <w:sz w:val="24"/>
            <w:szCs w:val="24"/>
          </w:rPr>
          <w:t>truncation</w:t>
        </w:r>
      </w:ins>
      <w:ins w:id="162" w:author="Stachelek, Jemma" w:date="2022-09-21T11:23:00Z">
        <w:r w:rsidR="00503C3E">
          <w:rPr>
            <w:rFonts w:ascii="Times New Roman" w:eastAsia="Cambria" w:hAnsi="Times New Roman" w:cs="Times New Roman"/>
            <w:sz w:val="24"/>
            <w:szCs w:val="24"/>
          </w:rPr>
          <w:t xml:space="preserve">) </w:t>
        </w:r>
      </w:ins>
      <w:r w:rsidR="00623B14">
        <w:rPr>
          <w:rFonts w:ascii="Times New Roman" w:eastAsia="Cambria" w:hAnsi="Times New Roman" w:cs="Times New Roman"/>
          <w:sz w:val="24"/>
          <w:szCs w:val="24"/>
        </w:rPr>
        <w:t xml:space="preserve">and was </w:t>
      </w:r>
      <w:ins w:id="163" w:author="Stachelek, Jemma" w:date="2022-09-26T09:44:00Z">
        <w:r w:rsidR="006644FD">
          <w:rPr>
            <w:rFonts w:ascii="Times New Roman" w:eastAsia="Cambria" w:hAnsi="Times New Roman" w:cs="Times New Roman"/>
            <w:sz w:val="24"/>
            <w:szCs w:val="24"/>
          </w:rPr>
          <w:t>lower</w:t>
        </w:r>
      </w:ins>
      <w:del w:id="164" w:author="Stachelek, Jemma" w:date="2022-09-26T09:44:00Z">
        <w:r w:rsidR="00623B14" w:rsidDel="006644FD">
          <w:rPr>
            <w:rFonts w:ascii="Times New Roman" w:eastAsia="Cambria" w:hAnsi="Times New Roman" w:cs="Times New Roman"/>
            <w:sz w:val="24"/>
            <w:szCs w:val="24"/>
          </w:rPr>
          <w:delText>higher</w:delText>
        </w:r>
      </w:del>
      <w:r w:rsidR="00623B14">
        <w:rPr>
          <w:rFonts w:ascii="Times New Roman" w:eastAsia="Cambria" w:hAnsi="Times New Roman" w:cs="Times New Roman"/>
          <w:sz w:val="24"/>
          <w:szCs w:val="24"/>
        </w:rPr>
        <w:t xml:space="preserve"> </w:t>
      </w:r>
      <w:ins w:id="165" w:author="Stachelek, Jemma" w:date="2022-09-22T13:42:00Z">
        <w:r w:rsidR="0070658C">
          <w:rPr>
            <w:rFonts w:ascii="Times New Roman" w:eastAsia="Cambria" w:hAnsi="Times New Roman" w:cs="Times New Roman"/>
            <w:sz w:val="24"/>
            <w:szCs w:val="24"/>
          </w:rPr>
          <w:t>(</w:t>
        </w:r>
      </w:ins>
      <w:r w:rsidR="00623B14">
        <w:rPr>
          <w:rFonts w:ascii="Times New Roman" w:eastAsia="Cambria" w:hAnsi="Times New Roman" w:cs="Times New Roman"/>
          <w:sz w:val="24"/>
          <w:szCs w:val="24"/>
        </w:rPr>
        <w:t>~0.</w:t>
      </w:r>
      <w:ins w:id="166" w:author="Stachelek, Jemma" w:date="2022-09-26T09:45:00Z">
        <w:r w:rsidR="006644FD">
          <w:rPr>
            <w:rFonts w:ascii="Times New Roman" w:eastAsia="Cambria" w:hAnsi="Times New Roman" w:cs="Times New Roman"/>
            <w:sz w:val="24"/>
            <w:szCs w:val="24"/>
          </w:rPr>
          <w:t>82</w:t>
        </w:r>
      </w:ins>
      <w:del w:id="167" w:author="Stachelek, Jemma" w:date="2022-09-26T09:45:00Z">
        <w:r w:rsidR="00623B14" w:rsidDel="006644FD">
          <w:rPr>
            <w:rFonts w:ascii="Times New Roman" w:eastAsia="Cambria" w:hAnsi="Times New Roman" w:cs="Times New Roman"/>
            <w:sz w:val="24"/>
            <w:szCs w:val="24"/>
          </w:rPr>
          <w:delText>91</w:delText>
        </w:r>
      </w:del>
      <w:ins w:id="168" w:author="Stachelek, Jemma" w:date="2022-09-22T13:42:00Z">
        <w:r w:rsidR="0070658C">
          <w:rPr>
            <w:rFonts w:ascii="Times New Roman" w:eastAsia="Cambria" w:hAnsi="Times New Roman" w:cs="Times New Roman"/>
            <w:sz w:val="24"/>
            <w:szCs w:val="24"/>
          </w:rPr>
          <w:t>)</w:t>
        </w:r>
      </w:ins>
      <w:r w:rsidR="00623B14">
        <w:rPr>
          <w:rFonts w:ascii="Times New Roman" w:eastAsia="Cambria" w:hAnsi="Times New Roman" w:cs="Times New Roman"/>
          <w:sz w:val="24"/>
          <w:szCs w:val="24"/>
        </w:rPr>
        <w:t xml:space="preserve"> than the true value of 0.9. This </w:t>
      </w:r>
      <w:ins w:id="169" w:author="Stachelek, Jemma" w:date="2022-09-26T09:44:00Z">
        <w:r w:rsidR="006644FD">
          <w:rPr>
            <w:rFonts w:ascii="Times New Roman" w:eastAsia="Cambria" w:hAnsi="Times New Roman" w:cs="Times New Roman"/>
            <w:sz w:val="24"/>
            <w:szCs w:val="24"/>
          </w:rPr>
          <w:t>lower</w:t>
        </w:r>
      </w:ins>
      <w:del w:id="170" w:author="Stachelek, Jemma" w:date="2022-09-26T09:44:00Z">
        <w:r w:rsidR="00623B14" w:rsidDel="006644FD">
          <w:rPr>
            <w:rFonts w:ascii="Times New Roman" w:eastAsia="Cambria" w:hAnsi="Times New Roman" w:cs="Times New Roman"/>
            <w:sz w:val="24"/>
            <w:szCs w:val="24"/>
          </w:rPr>
          <w:delText>higher</w:delText>
        </w:r>
      </w:del>
      <w:r w:rsidR="00623B14">
        <w:rPr>
          <w:rFonts w:ascii="Times New Roman" w:eastAsia="Cambria" w:hAnsi="Times New Roman" w:cs="Times New Roman"/>
          <w:sz w:val="24"/>
          <w:szCs w:val="24"/>
        </w:rPr>
        <w:t xml:space="preserve"> value of </w:t>
      </w:r>
      <w:r w:rsidR="00623B14" w:rsidRPr="00623B14">
        <w:rPr>
          <w:rFonts w:ascii="Times New Roman" w:eastAsia="Cambria" w:hAnsi="Times New Roman" w:cs="Times New Roman"/>
          <w:i/>
          <w:sz w:val="24"/>
          <w:szCs w:val="24"/>
        </w:rPr>
        <w:t>a</w:t>
      </w:r>
      <w:r w:rsidR="00623B14">
        <w:rPr>
          <w:rFonts w:ascii="Times New Roman" w:eastAsia="Cambria" w:hAnsi="Times New Roman" w:cs="Times New Roman"/>
          <w:i/>
          <w:sz w:val="24"/>
          <w:szCs w:val="24"/>
        </w:rPr>
        <w:t xml:space="preserve"> </w:t>
      </w:r>
      <w:r w:rsidR="00623B14">
        <w:rPr>
          <w:rFonts w:ascii="Times New Roman" w:eastAsia="Cambria" w:hAnsi="Times New Roman" w:cs="Times New Roman"/>
          <w:sz w:val="24"/>
          <w:szCs w:val="24"/>
        </w:rPr>
        <w:t>resulted in lower than expected total lake area. S</w:t>
      </w:r>
      <w:r w:rsidR="000E3F24" w:rsidRPr="000E3F24">
        <w:rPr>
          <w:rFonts w:ascii="Times New Roman" w:eastAsia="Cambria" w:hAnsi="Times New Roman" w:cs="Times New Roman"/>
          <w:sz w:val="24"/>
          <w:szCs w:val="24"/>
        </w:rPr>
        <w:t xml:space="preserve">uch underestimation would increase with a greater proportion of censoring. </w:t>
      </w:r>
      <w:r w:rsidR="008F538C">
        <w:rPr>
          <w:rFonts w:ascii="Times New Roman" w:eastAsia="Cambria" w:hAnsi="Times New Roman" w:cs="Times New Roman"/>
          <w:sz w:val="24"/>
          <w:szCs w:val="24"/>
        </w:rPr>
        <w:t xml:space="preserve">Another </w:t>
      </w:r>
      <w:r w:rsidR="00623B14">
        <w:rPr>
          <w:rFonts w:ascii="Times New Roman" w:eastAsia="Cambria" w:hAnsi="Times New Roman" w:cs="Times New Roman"/>
          <w:sz w:val="24"/>
          <w:szCs w:val="24"/>
        </w:rPr>
        <w:t xml:space="preserve">likely </w:t>
      </w:r>
      <w:r w:rsidR="008F538C">
        <w:rPr>
          <w:rFonts w:ascii="Times New Roman" w:eastAsia="Cambria" w:hAnsi="Times New Roman" w:cs="Times New Roman"/>
          <w:sz w:val="24"/>
          <w:szCs w:val="24"/>
        </w:rPr>
        <w:t xml:space="preserve">contributor to </w:t>
      </w:r>
      <w:r w:rsidR="00623B14">
        <w:rPr>
          <w:rFonts w:ascii="Times New Roman" w:eastAsia="Cambria" w:hAnsi="Times New Roman" w:cs="Times New Roman"/>
          <w:sz w:val="24"/>
          <w:szCs w:val="24"/>
        </w:rPr>
        <w:t xml:space="preserve">lake area </w:t>
      </w:r>
      <w:r w:rsidR="008F538C">
        <w:rPr>
          <w:rFonts w:ascii="Times New Roman" w:eastAsia="Cambria" w:hAnsi="Times New Roman" w:cs="Times New Roman"/>
          <w:sz w:val="24"/>
          <w:szCs w:val="24"/>
        </w:rPr>
        <w:t xml:space="preserve">underestimation is </w:t>
      </w:r>
      <w:r w:rsidR="008F538C" w:rsidRPr="008F538C">
        <w:rPr>
          <w:rFonts w:ascii="Times New Roman" w:eastAsia="Cambria" w:hAnsi="Times New Roman" w:cs="Times New Roman"/>
          <w:sz w:val="24"/>
          <w:szCs w:val="24"/>
        </w:rPr>
        <w:t>differences in the properties of the simulated data</w:t>
      </w:r>
      <w:r w:rsidR="00623B14">
        <w:rPr>
          <w:rFonts w:ascii="Times New Roman" w:eastAsia="Cambria" w:hAnsi="Times New Roman" w:cs="Times New Roman"/>
          <w:sz w:val="24"/>
          <w:szCs w:val="24"/>
        </w:rPr>
        <w:t xml:space="preserve"> compared to an empirical dataset like HydroLAKES</w:t>
      </w:r>
      <w:r w:rsidR="00B126DE">
        <w:rPr>
          <w:rFonts w:ascii="Times New Roman" w:eastAsia="Cambria" w:hAnsi="Times New Roman" w:cs="Times New Roman"/>
          <w:sz w:val="24"/>
          <w:szCs w:val="24"/>
        </w:rPr>
        <w:t xml:space="preserve">. Note that the simulated dataset diverges notably from HydroLAKES for the largest waterbodies </w:t>
      </w:r>
      <w:ins w:id="171" w:author="Stachelek, Jemma" w:date="2022-09-23T11:10:00Z">
        <w:r w:rsidR="009F48D4">
          <w:rPr>
            <w:rFonts w:ascii="Times New Roman" w:eastAsia="Cambria" w:hAnsi="Times New Roman" w:cs="Times New Roman"/>
            <w:sz w:val="24"/>
            <w:szCs w:val="24"/>
          </w:rPr>
          <w:t>because these are few in number s</w:t>
        </w:r>
      </w:ins>
      <w:ins w:id="172" w:author="Stachelek, Jemma" w:date="2022-09-23T12:44:00Z">
        <w:r w:rsidR="0022448E">
          <w:rPr>
            <w:rFonts w:ascii="Times New Roman" w:eastAsia="Cambria" w:hAnsi="Times New Roman" w:cs="Times New Roman"/>
            <w:sz w:val="24"/>
            <w:szCs w:val="24"/>
          </w:rPr>
          <w:t>uch</w:t>
        </w:r>
      </w:ins>
      <w:ins w:id="173" w:author="Stachelek, Jemma" w:date="2022-09-23T11:10:00Z">
        <w:r w:rsidR="009F48D4">
          <w:rPr>
            <w:rFonts w:ascii="Times New Roman" w:eastAsia="Cambria" w:hAnsi="Times New Roman" w:cs="Times New Roman"/>
            <w:sz w:val="24"/>
            <w:szCs w:val="24"/>
          </w:rPr>
          <w:t xml:space="preserve"> that randomness in the simulatio</w:t>
        </w:r>
      </w:ins>
      <w:ins w:id="174" w:author="Stachelek, Jemma" w:date="2022-09-23T11:11:00Z">
        <w:r w:rsidR="009F48D4">
          <w:rPr>
            <w:rFonts w:ascii="Times New Roman" w:eastAsia="Cambria" w:hAnsi="Times New Roman" w:cs="Times New Roman"/>
            <w:sz w:val="24"/>
            <w:szCs w:val="24"/>
          </w:rPr>
          <w:t xml:space="preserve">n </w:t>
        </w:r>
      </w:ins>
      <w:ins w:id="175" w:author="Stachelek, Jemma" w:date="2022-09-23T11:10:00Z">
        <w:r w:rsidR="009F48D4">
          <w:rPr>
            <w:rFonts w:ascii="Times New Roman" w:eastAsia="Cambria" w:hAnsi="Times New Roman" w:cs="Times New Roman"/>
            <w:sz w:val="24"/>
            <w:szCs w:val="24"/>
          </w:rPr>
          <w:t xml:space="preserve">is more obvious </w:t>
        </w:r>
      </w:ins>
      <w:r w:rsidR="00B126DE">
        <w:rPr>
          <w:rFonts w:ascii="Times New Roman" w:eastAsia="Cambria" w:hAnsi="Times New Roman" w:cs="Times New Roman"/>
          <w:sz w:val="24"/>
          <w:szCs w:val="24"/>
        </w:rPr>
        <w:t xml:space="preserve">(Figure 1). </w:t>
      </w:r>
      <w:r w:rsidR="008F538C">
        <w:rPr>
          <w:rFonts w:ascii="Times New Roman" w:eastAsia="Cambria" w:hAnsi="Times New Roman" w:cs="Times New Roman"/>
          <w:sz w:val="24"/>
          <w:szCs w:val="24"/>
        </w:rPr>
        <w:t xml:space="preserve">Taken together, these factors </w:t>
      </w:r>
      <w:r w:rsidR="00623B14">
        <w:rPr>
          <w:rFonts w:ascii="Times New Roman" w:eastAsia="Cambria" w:hAnsi="Times New Roman" w:cs="Times New Roman"/>
          <w:sz w:val="24"/>
          <w:szCs w:val="24"/>
        </w:rPr>
        <w:t>(i.e. less and less truncation</w:t>
      </w:r>
      <w:del w:id="176" w:author="Stachelek, Jemma" w:date="2022-09-23T09:54:00Z">
        <w:r w:rsidR="00623B14" w:rsidDel="00AC34E0">
          <w:rPr>
            <w:rFonts w:ascii="Times New Roman" w:eastAsia="Cambria" w:hAnsi="Times New Roman" w:cs="Times New Roman"/>
            <w:sz w:val="24"/>
            <w:szCs w:val="24"/>
          </w:rPr>
          <w:delText>,</w:delText>
        </w:r>
      </w:del>
      <w:ins w:id="177" w:author="Stachelek, Jemma" w:date="2022-09-23T09:54:00Z">
        <w:r w:rsidR="00AC34E0">
          <w:rPr>
            <w:rFonts w:ascii="Times New Roman" w:eastAsia="Cambria" w:hAnsi="Times New Roman" w:cs="Times New Roman"/>
            <w:sz w:val="24"/>
            <w:szCs w:val="24"/>
          </w:rPr>
          <w:t xml:space="preserve"> and</w:t>
        </w:r>
      </w:ins>
      <w:r w:rsidR="00623B14">
        <w:rPr>
          <w:rFonts w:ascii="Times New Roman" w:eastAsia="Cambria" w:hAnsi="Times New Roman" w:cs="Times New Roman"/>
          <w:sz w:val="24"/>
          <w:szCs w:val="24"/>
        </w:rPr>
        <w:t xml:space="preserve"> better data on the largest waterbodies) </w:t>
      </w:r>
      <w:r w:rsidR="000E3F24" w:rsidRPr="000E3F24">
        <w:rPr>
          <w:rFonts w:ascii="Times New Roman" w:eastAsia="Cambria" w:hAnsi="Times New Roman" w:cs="Times New Roman"/>
          <w:sz w:val="24"/>
          <w:szCs w:val="24"/>
        </w:rPr>
        <w:t>may explain the steady increase in estimates of global lake area through time fro</w:t>
      </w:r>
      <w:r w:rsidR="004D493E">
        <w:rPr>
          <w:rFonts w:ascii="Times New Roman" w:eastAsia="Cambria" w:hAnsi="Times New Roman" w:cs="Times New Roman"/>
          <w:sz w:val="24"/>
          <w:szCs w:val="24"/>
        </w:rPr>
        <w:t xml:space="preserve">m approximately 3 </w:t>
      </w:r>
      <w:r w:rsidR="004D493E" w:rsidRPr="00B3505B">
        <w:rPr>
          <w:rFonts w:ascii="Times New Roman" w:eastAsia="Cambria" w:hAnsi="Times New Roman" w:cs="Times New Roman"/>
          <w:sz w:val="24"/>
          <w:szCs w:val="24"/>
        </w:rPr>
        <w:t xml:space="preserve">to 5 million </w:t>
      </w:r>
      <w:r w:rsidR="000E3F24" w:rsidRPr="00B3505B">
        <w:rPr>
          <w:rFonts w:ascii="Times New Roman" w:eastAsia="Cambria" w:hAnsi="Times New Roman" w:cs="Times New Roman"/>
          <w:sz w:val="24"/>
          <w:szCs w:val="24"/>
        </w:rPr>
        <w:t>km</w:t>
      </w:r>
      <w:r w:rsidR="000E3F24" w:rsidRPr="00B3505B">
        <w:rPr>
          <w:rFonts w:ascii="Times New Roman" w:eastAsia="Cambria" w:hAnsi="Times New Roman" w:cs="Times New Roman"/>
          <w:sz w:val="24"/>
          <w:szCs w:val="24"/>
          <w:vertAlign w:val="superscript"/>
        </w:rPr>
        <w:t>2</w:t>
      </w:r>
      <w:r w:rsidR="000E3F24" w:rsidRPr="00B3505B">
        <w:rPr>
          <w:rFonts w:ascii="Times New Roman" w:eastAsia="Cambria" w:hAnsi="Times New Roman" w:cs="Times New Roman"/>
          <w:sz w:val="24"/>
          <w:szCs w:val="24"/>
        </w:rPr>
        <w:t xml:space="preserve"> as lake area databases have improved their accuracy </w:t>
      </w:r>
      <w:bookmarkStart w:id="178" w:name="ZOTERO_BREF_52UPJIpoqQwx"/>
      <w:r w:rsidR="009B3CA8" w:rsidRPr="00B3505B">
        <w:rPr>
          <w:rFonts w:ascii="Times New Roman" w:hAnsi="Times New Roman" w:cs="Times New Roman"/>
          <w:sz w:val="24"/>
          <w:szCs w:val="24"/>
        </w:rPr>
        <w:t>(Downing et al., 2006; Lehner and Döll, 2004; Verpoorter et al., 2014)</w:t>
      </w:r>
      <w:bookmarkEnd w:id="178"/>
      <w:r w:rsidR="000E3F24" w:rsidRPr="00B3505B">
        <w:rPr>
          <w:rFonts w:ascii="Times New Roman" w:eastAsia="Cambria" w:hAnsi="Times New Roman" w:cs="Times New Roman"/>
          <w:sz w:val="24"/>
          <w:szCs w:val="24"/>
        </w:rPr>
        <w:t xml:space="preserve">. Future work on estimating global lake area </w:t>
      </w:r>
      <w:r w:rsidR="00B126DE" w:rsidRPr="00B3505B">
        <w:rPr>
          <w:rFonts w:ascii="Times New Roman" w:eastAsia="Cambria" w:hAnsi="Times New Roman" w:cs="Times New Roman"/>
          <w:sz w:val="24"/>
          <w:szCs w:val="24"/>
        </w:rPr>
        <w:t>may</w:t>
      </w:r>
      <w:r w:rsidR="000E3F24" w:rsidRPr="00B3505B">
        <w:rPr>
          <w:rFonts w:ascii="Times New Roman" w:eastAsia="Cambria" w:hAnsi="Times New Roman" w:cs="Times New Roman"/>
          <w:sz w:val="24"/>
          <w:szCs w:val="24"/>
        </w:rPr>
        <w:t xml:space="preserve"> consider implementing a sensitivity analysis looking at the response of total area estimates to variation in the degree of censoring.</w:t>
      </w:r>
    </w:p>
    <w:p w14:paraId="337608CD" w14:textId="7228A40F" w:rsidR="00B3505B" w:rsidRPr="00B3505B" w:rsidRDefault="0020152F" w:rsidP="00E56F7D">
      <w:pPr>
        <w:spacing w:line="480" w:lineRule="auto"/>
        <w:ind w:firstLine="720"/>
        <w:rPr>
          <w:rFonts w:ascii="Times New Roman" w:eastAsia="Cambria" w:hAnsi="Times New Roman" w:cs="Times New Roman"/>
          <w:sz w:val="24"/>
          <w:szCs w:val="24"/>
        </w:rPr>
      </w:pPr>
      <w:ins w:id="179" w:author="Stachelek, Jemma" w:date="2022-09-23T09:35:00Z">
        <w:r>
          <w:rPr>
            <w:rFonts w:ascii="Times New Roman" w:eastAsia="Cambria" w:hAnsi="Times New Roman" w:cs="Times New Roman"/>
            <w:sz w:val="24"/>
            <w:szCs w:val="24"/>
          </w:rPr>
          <w:t>Another area where further sensitivity analyses may be warranted is in the generation of total lake area</w:t>
        </w:r>
      </w:ins>
      <w:ins w:id="180" w:author="Stachelek, Jemma" w:date="2022-09-23T09:36:00Z">
        <w:r>
          <w:rPr>
            <w:rFonts w:ascii="Times New Roman" w:eastAsia="Cambria" w:hAnsi="Times New Roman" w:cs="Times New Roman"/>
            <w:sz w:val="24"/>
            <w:szCs w:val="24"/>
          </w:rPr>
          <w:t xml:space="preserve"> estimates from Pareto realizations. </w:t>
        </w:r>
      </w:ins>
      <w:ins w:id="181" w:author="Stachelek, Jemma" w:date="2022-09-23T09:41:00Z">
        <w:r w:rsidR="009C57D8">
          <w:rPr>
            <w:rFonts w:ascii="Times New Roman" w:eastAsia="Cambria" w:hAnsi="Times New Roman" w:cs="Times New Roman"/>
            <w:sz w:val="24"/>
            <w:szCs w:val="24"/>
          </w:rPr>
          <w:t>Typically this is done a single time</w:t>
        </w:r>
      </w:ins>
      <w:ins w:id="182" w:author="Stachelek, Jemma" w:date="2022-09-23T09:42:00Z">
        <w:r w:rsidR="009C57D8">
          <w:rPr>
            <w:rFonts w:ascii="Times New Roman" w:eastAsia="Cambria" w:hAnsi="Times New Roman" w:cs="Times New Roman"/>
            <w:sz w:val="24"/>
            <w:szCs w:val="24"/>
          </w:rPr>
          <w:t xml:space="preserve"> </w:t>
        </w:r>
      </w:ins>
      <w:ins w:id="183" w:author="Stachelek, Jemma" w:date="2022-09-23T09:45:00Z">
        <w:r w:rsidR="009C57D8">
          <w:rPr>
            <w:rFonts w:ascii="Times New Roman" w:eastAsia="Cambria" w:hAnsi="Times New Roman" w:cs="Times New Roman"/>
            <w:sz w:val="24"/>
            <w:szCs w:val="24"/>
          </w:rPr>
          <w:t xml:space="preserve">such that </w:t>
        </w:r>
      </w:ins>
      <w:ins w:id="184" w:author="Stachelek, Jemma" w:date="2022-09-23T09:42:00Z">
        <w:r w:rsidR="009C57D8">
          <w:rPr>
            <w:rFonts w:ascii="Times New Roman" w:eastAsia="Cambria" w:hAnsi="Times New Roman" w:cs="Times New Roman"/>
            <w:sz w:val="24"/>
            <w:szCs w:val="24"/>
          </w:rPr>
          <w:t>any particular reported estimate come</w:t>
        </w:r>
      </w:ins>
      <w:ins w:id="185" w:author="Stachelek, Jemma" w:date="2022-09-23T09:43:00Z">
        <w:r w:rsidR="009C57D8">
          <w:rPr>
            <w:rFonts w:ascii="Times New Roman" w:eastAsia="Cambria" w:hAnsi="Times New Roman" w:cs="Times New Roman"/>
            <w:sz w:val="24"/>
            <w:szCs w:val="24"/>
          </w:rPr>
          <w:t>s</w:t>
        </w:r>
      </w:ins>
      <w:ins w:id="186" w:author="Stachelek, Jemma" w:date="2022-09-23T09:42:00Z">
        <w:r w:rsidR="009C57D8">
          <w:rPr>
            <w:rFonts w:ascii="Times New Roman" w:eastAsia="Cambria" w:hAnsi="Times New Roman" w:cs="Times New Roman"/>
            <w:sz w:val="24"/>
            <w:szCs w:val="24"/>
          </w:rPr>
          <w:t xml:space="preserve"> </w:t>
        </w:r>
      </w:ins>
      <w:ins w:id="187" w:author="Stachelek, Jemma" w:date="2022-09-23T09:43:00Z">
        <w:r w:rsidR="009C57D8">
          <w:rPr>
            <w:rFonts w:ascii="Times New Roman" w:eastAsia="Cambria" w:hAnsi="Times New Roman" w:cs="Times New Roman"/>
            <w:sz w:val="24"/>
            <w:szCs w:val="24"/>
          </w:rPr>
          <w:t xml:space="preserve">only </w:t>
        </w:r>
      </w:ins>
      <w:ins w:id="188" w:author="Stachelek, Jemma" w:date="2022-09-23T09:42:00Z">
        <w:r w:rsidR="009C57D8">
          <w:rPr>
            <w:rFonts w:ascii="Times New Roman" w:eastAsia="Cambria" w:hAnsi="Times New Roman" w:cs="Times New Roman"/>
            <w:sz w:val="24"/>
            <w:szCs w:val="24"/>
          </w:rPr>
          <w:t xml:space="preserve">from a single realization. </w:t>
        </w:r>
      </w:ins>
      <w:ins w:id="189" w:author="Stachelek, Jemma" w:date="2022-09-23T09:54:00Z">
        <w:r w:rsidR="00AC34E0">
          <w:rPr>
            <w:rFonts w:ascii="Times New Roman" w:eastAsia="Cambria" w:hAnsi="Times New Roman" w:cs="Times New Roman"/>
            <w:sz w:val="24"/>
            <w:szCs w:val="24"/>
          </w:rPr>
          <w:t>To generate the simulated dataset for</w:t>
        </w:r>
      </w:ins>
      <w:ins w:id="190" w:author="Stachelek, Jemma" w:date="2022-09-23T09:36:00Z">
        <w:r>
          <w:rPr>
            <w:rFonts w:ascii="Times New Roman" w:eastAsia="Cambria" w:hAnsi="Times New Roman" w:cs="Times New Roman"/>
            <w:sz w:val="24"/>
            <w:szCs w:val="24"/>
          </w:rPr>
          <w:t xml:space="preserve"> the present study, I </w:t>
        </w:r>
      </w:ins>
      <w:ins w:id="191" w:author="Stachelek, Jemma" w:date="2022-09-23T09:42:00Z">
        <w:r w:rsidR="009C57D8">
          <w:rPr>
            <w:rFonts w:ascii="Times New Roman" w:eastAsia="Cambria" w:hAnsi="Times New Roman" w:cs="Times New Roman"/>
            <w:sz w:val="24"/>
            <w:szCs w:val="24"/>
          </w:rPr>
          <w:t>generated multiple realizations</w:t>
        </w:r>
      </w:ins>
      <w:ins w:id="192" w:author="Stachelek, Jemma" w:date="2022-09-23T09:45:00Z">
        <w:r w:rsidR="009C57D8">
          <w:rPr>
            <w:rFonts w:ascii="Times New Roman" w:eastAsia="Cambria" w:hAnsi="Times New Roman" w:cs="Times New Roman"/>
            <w:sz w:val="24"/>
            <w:szCs w:val="24"/>
          </w:rPr>
          <w:t xml:space="preserve"> with </w:t>
        </w:r>
        <w:r w:rsidR="00AE0FCE">
          <w:rPr>
            <w:rFonts w:ascii="Times New Roman" w:eastAsia="Cambria" w:hAnsi="Times New Roman" w:cs="Times New Roman"/>
            <w:sz w:val="24"/>
            <w:szCs w:val="24"/>
          </w:rPr>
          <w:t xml:space="preserve">the goal of </w:t>
        </w:r>
      </w:ins>
      <w:ins w:id="193" w:author="Stachelek, Jemma" w:date="2022-09-23T09:49:00Z">
        <w:r w:rsidR="00AE0FCE">
          <w:rPr>
            <w:rFonts w:ascii="Times New Roman" w:eastAsia="Cambria" w:hAnsi="Times New Roman" w:cs="Times New Roman"/>
            <w:sz w:val="24"/>
            <w:szCs w:val="24"/>
          </w:rPr>
          <w:t xml:space="preserve">arriving at one that </w:t>
        </w:r>
      </w:ins>
      <w:ins w:id="194" w:author="Stachelek, Jemma" w:date="2022-09-23T09:45:00Z">
        <w:r w:rsidR="00AE0FCE">
          <w:rPr>
            <w:rFonts w:ascii="Times New Roman" w:eastAsia="Cambria" w:hAnsi="Times New Roman" w:cs="Times New Roman"/>
            <w:sz w:val="24"/>
            <w:szCs w:val="24"/>
          </w:rPr>
          <w:t>approximately match</w:t>
        </w:r>
      </w:ins>
      <w:ins w:id="195" w:author="Stachelek, Jemma" w:date="2022-09-23T09:49:00Z">
        <w:r w:rsidR="00AE0FCE">
          <w:rPr>
            <w:rFonts w:ascii="Times New Roman" w:eastAsia="Cambria" w:hAnsi="Times New Roman" w:cs="Times New Roman"/>
            <w:sz w:val="24"/>
            <w:szCs w:val="24"/>
          </w:rPr>
          <w:t>ed</w:t>
        </w:r>
      </w:ins>
      <w:ins w:id="196" w:author="Stachelek, Jemma" w:date="2022-09-23T09:45:00Z">
        <w:r w:rsidR="00AE0FCE">
          <w:rPr>
            <w:rFonts w:ascii="Times New Roman" w:eastAsia="Cambria" w:hAnsi="Times New Roman" w:cs="Times New Roman"/>
            <w:sz w:val="24"/>
            <w:szCs w:val="24"/>
          </w:rPr>
          <w:t xml:space="preserve"> the total reported in HydroL</w:t>
        </w:r>
      </w:ins>
      <w:ins w:id="197" w:author="Stachelek, Jemma" w:date="2022-09-23T09:46:00Z">
        <w:r w:rsidR="00AE0FCE">
          <w:rPr>
            <w:rFonts w:ascii="Times New Roman" w:eastAsia="Cambria" w:hAnsi="Times New Roman" w:cs="Times New Roman"/>
            <w:sz w:val="24"/>
            <w:szCs w:val="24"/>
          </w:rPr>
          <w:t xml:space="preserve">AKES. </w:t>
        </w:r>
      </w:ins>
      <w:ins w:id="198" w:author="Stachelek, Jemma" w:date="2022-09-23T09:51:00Z">
        <w:r w:rsidR="004C0C36">
          <w:rPr>
            <w:rFonts w:ascii="Times New Roman" w:eastAsia="Cambria" w:hAnsi="Times New Roman" w:cs="Times New Roman"/>
            <w:sz w:val="24"/>
            <w:szCs w:val="24"/>
          </w:rPr>
          <w:t>Although e</w:t>
        </w:r>
      </w:ins>
      <w:ins w:id="199" w:author="Stachelek, Jemma" w:date="2022-09-23T09:46:00Z">
        <w:r w:rsidR="00AE0FCE">
          <w:rPr>
            <w:rFonts w:ascii="Times New Roman" w:eastAsia="Cambria" w:hAnsi="Times New Roman" w:cs="Times New Roman"/>
            <w:sz w:val="24"/>
            <w:szCs w:val="24"/>
          </w:rPr>
          <w:t>ach realization matched the Pareto properties of HydroLAKES</w:t>
        </w:r>
      </w:ins>
      <w:ins w:id="200" w:author="Stachelek, Jemma" w:date="2022-09-23T09:52:00Z">
        <w:r w:rsidR="004C0C36">
          <w:rPr>
            <w:rFonts w:ascii="Times New Roman" w:eastAsia="Cambria" w:hAnsi="Times New Roman" w:cs="Times New Roman"/>
            <w:sz w:val="24"/>
            <w:szCs w:val="24"/>
          </w:rPr>
          <w:t xml:space="preserve">, </w:t>
        </w:r>
      </w:ins>
      <w:ins w:id="201" w:author="Stachelek, Jemma" w:date="2022-09-23T09:54:00Z">
        <w:r w:rsidR="00AC34E0">
          <w:rPr>
            <w:rFonts w:ascii="Times New Roman" w:eastAsia="Cambria" w:hAnsi="Times New Roman" w:cs="Times New Roman"/>
            <w:sz w:val="24"/>
            <w:szCs w:val="24"/>
          </w:rPr>
          <w:t xml:space="preserve">the sum of </w:t>
        </w:r>
      </w:ins>
      <w:ins w:id="202" w:author="Stachelek, Jemma" w:date="2022-09-23T10:11:00Z">
        <w:r w:rsidR="00DB46D3">
          <w:rPr>
            <w:rFonts w:ascii="Times New Roman" w:eastAsia="Cambria" w:hAnsi="Times New Roman" w:cs="Times New Roman"/>
            <w:sz w:val="24"/>
            <w:szCs w:val="24"/>
          </w:rPr>
          <w:t>many of the</w:t>
        </w:r>
      </w:ins>
      <w:ins w:id="203" w:author="Stachelek, Jemma" w:date="2022-09-23T09:54:00Z">
        <w:r w:rsidR="00AC34E0">
          <w:rPr>
            <w:rFonts w:ascii="Times New Roman" w:eastAsia="Cambria" w:hAnsi="Times New Roman" w:cs="Times New Roman"/>
            <w:sz w:val="24"/>
            <w:szCs w:val="24"/>
          </w:rPr>
          <w:t xml:space="preserve"> realization</w:t>
        </w:r>
      </w:ins>
      <w:ins w:id="204" w:author="Stachelek, Jemma" w:date="2022-09-23T10:11:00Z">
        <w:r w:rsidR="00DB46D3">
          <w:rPr>
            <w:rFonts w:ascii="Times New Roman" w:eastAsia="Cambria" w:hAnsi="Times New Roman" w:cs="Times New Roman"/>
            <w:sz w:val="24"/>
            <w:szCs w:val="24"/>
          </w:rPr>
          <w:t>s</w:t>
        </w:r>
      </w:ins>
      <w:ins w:id="205" w:author="Stachelek, Jemma" w:date="2022-09-23T09:54:00Z">
        <w:r w:rsidR="00AC34E0">
          <w:rPr>
            <w:rFonts w:ascii="Times New Roman" w:eastAsia="Cambria" w:hAnsi="Times New Roman" w:cs="Times New Roman"/>
            <w:sz w:val="24"/>
            <w:szCs w:val="24"/>
          </w:rPr>
          <w:t xml:space="preserve"> </w:t>
        </w:r>
      </w:ins>
      <w:ins w:id="206" w:author="Stachelek, Jemma" w:date="2022-09-23T09:48:00Z">
        <w:r w:rsidR="00AE0FCE">
          <w:rPr>
            <w:rFonts w:ascii="Times New Roman" w:eastAsia="Cambria" w:hAnsi="Times New Roman" w:cs="Times New Roman"/>
            <w:sz w:val="24"/>
            <w:szCs w:val="24"/>
          </w:rPr>
          <w:t>differed markedly</w:t>
        </w:r>
      </w:ins>
      <w:ins w:id="207" w:author="Stachelek, Jemma" w:date="2022-09-23T09:52:00Z">
        <w:r w:rsidR="004C0C36">
          <w:rPr>
            <w:rFonts w:ascii="Times New Roman" w:eastAsia="Cambria" w:hAnsi="Times New Roman" w:cs="Times New Roman"/>
            <w:sz w:val="24"/>
            <w:szCs w:val="24"/>
          </w:rPr>
          <w:t xml:space="preserve"> from each other and from HydroLAKES</w:t>
        </w:r>
      </w:ins>
      <w:ins w:id="208" w:author="Stachelek, Jemma" w:date="2022-09-23T09:49:00Z">
        <w:r w:rsidR="00AE0FCE">
          <w:rPr>
            <w:rFonts w:ascii="Times New Roman" w:eastAsia="Cambria" w:hAnsi="Times New Roman" w:cs="Times New Roman"/>
            <w:sz w:val="24"/>
            <w:szCs w:val="24"/>
          </w:rPr>
          <w:t xml:space="preserve">. This </w:t>
        </w:r>
      </w:ins>
      <w:ins w:id="209" w:author="Stachelek, Jemma" w:date="2022-09-23T09:24:00Z">
        <w:r w:rsidR="00B3505B">
          <w:rPr>
            <w:rFonts w:ascii="Times New Roman" w:hAnsi="Times New Roman" w:cs="Times New Roman"/>
            <w:sz w:val="24"/>
            <w:szCs w:val="24"/>
          </w:rPr>
          <w:t xml:space="preserve">demonstrates the need for </w:t>
        </w:r>
        <w:r w:rsidR="003F779B">
          <w:rPr>
            <w:rFonts w:ascii="Times New Roman" w:hAnsi="Times New Roman" w:cs="Times New Roman"/>
            <w:sz w:val="24"/>
            <w:szCs w:val="24"/>
          </w:rPr>
          <w:t xml:space="preserve">generating multiple Pareto estimates </w:t>
        </w:r>
      </w:ins>
      <w:ins w:id="210" w:author="Stachelek, Jemma" w:date="2022-09-23T09:49:00Z">
        <w:r w:rsidR="00AE0FCE">
          <w:rPr>
            <w:rFonts w:ascii="Times New Roman" w:hAnsi="Times New Roman" w:cs="Times New Roman"/>
            <w:sz w:val="24"/>
            <w:szCs w:val="24"/>
          </w:rPr>
          <w:t xml:space="preserve">of total lake area </w:t>
        </w:r>
      </w:ins>
      <w:ins w:id="211" w:author="Stachelek, Jemma" w:date="2022-09-23T12:45:00Z">
        <w:r w:rsidR="00F94D84">
          <w:rPr>
            <w:rFonts w:ascii="Times New Roman" w:hAnsi="Times New Roman" w:cs="Times New Roman"/>
            <w:sz w:val="24"/>
            <w:szCs w:val="24"/>
          </w:rPr>
          <w:t xml:space="preserve">for </w:t>
        </w:r>
      </w:ins>
      <w:ins w:id="212" w:author="Stachelek, Jemma" w:date="2022-09-23T12:46:00Z">
        <w:r w:rsidR="00F94D84">
          <w:rPr>
            <w:rFonts w:ascii="Times New Roman" w:hAnsi="Times New Roman" w:cs="Times New Roman"/>
            <w:sz w:val="24"/>
            <w:szCs w:val="24"/>
          </w:rPr>
          <w:t xml:space="preserve">aquatic process upscaling </w:t>
        </w:r>
      </w:ins>
      <w:ins w:id="213" w:author="Stachelek, Jemma" w:date="2022-09-23T09:25:00Z">
        <w:r w:rsidR="003F779B">
          <w:rPr>
            <w:rFonts w:ascii="Times New Roman" w:hAnsi="Times New Roman" w:cs="Times New Roman"/>
            <w:sz w:val="24"/>
            <w:szCs w:val="24"/>
          </w:rPr>
          <w:t xml:space="preserve">as part of a sensitivity analysis </w:t>
        </w:r>
      </w:ins>
      <w:ins w:id="214" w:author="Stachelek, Jemma" w:date="2022-09-23T09:49:00Z">
        <w:r w:rsidR="00AE0FCE">
          <w:rPr>
            <w:rFonts w:ascii="Times New Roman" w:hAnsi="Times New Roman" w:cs="Times New Roman"/>
            <w:sz w:val="24"/>
            <w:szCs w:val="24"/>
          </w:rPr>
          <w:t xml:space="preserve">rather than </w:t>
        </w:r>
      </w:ins>
      <w:ins w:id="215" w:author="Stachelek, Jemma" w:date="2022-09-23T09:50:00Z">
        <w:r w:rsidR="00AE0FCE">
          <w:rPr>
            <w:rFonts w:ascii="Times New Roman" w:hAnsi="Times New Roman" w:cs="Times New Roman"/>
            <w:sz w:val="24"/>
            <w:szCs w:val="24"/>
          </w:rPr>
          <w:t>taking only a single realization.</w:t>
        </w:r>
      </w:ins>
    </w:p>
    <w:p w14:paraId="3A4C4DE2" w14:textId="0216EC34" w:rsidR="000E3F24" w:rsidRPr="000E3F24" w:rsidRDefault="000E3F24" w:rsidP="00717665">
      <w:pPr>
        <w:spacing w:line="480" w:lineRule="auto"/>
        <w:ind w:firstLine="720"/>
        <w:rPr>
          <w:rFonts w:ascii="Times New Roman" w:eastAsia="Cambria" w:hAnsi="Times New Roman" w:cs="Times New Roman"/>
          <w:sz w:val="24"/>
          <w:szCs w:val="24"/>
        </w:rPr>
      </w:pPr>
      <w:r w:rsidRPr="00B3505B">
        <w:rPr>
          <w:rFonts w:ascii="Times New Roman" w:eastAsia="Cambria" w:hAnsi="Times New Roman" w:cs="Times New Roman"/>
          <w:sz w:val="24"/>
          <w:szCs w:val="24"/>
        </w:rPr>
        <w:lastRenderedPageBreak/>
        <w:t>A caveat of the present study is that it is difficult to confirm whether or not any pa</w:t>
      </w:r>
      <w:r w:rsidRPr="000E3F24">
        <w:rPr>
          <w:rFonts w:ascii="Times New Roman" w:eastAsia="Cambria" w:hAnsi="Times New Roman" w:cs="Times New Roman"/>
          <w:sz w:val="24"/>
          <w:szCs w:val="24"/>
        </w:rPr>
        <w:t xml:space="preserve">rticular dataset follows a fractal generating or Pareto process without strong prior knowledge. </w:t>
      </w:r>
      <w:ins w:id="216" w:author="Stachelek, Jemma" w:date="2022-09-22T13:50:00Z">
        <w:r w:rsidR="00CC10E0" w:rsidRPr="00CC10E0">
          <w:rPr>
            <w:rFonts w:ascii="Times New Roman" w:eastAsia="Cambria" w:hAnsi="Times New Roman" w:cs="Times New Roman"/>
            <w:sz w:val="24"/>
            <w:szCs w:val="24"/>
          </w:rPr>
          <w:t>As a result, there is some degree to which we cannot know whether the distribution of lake areas truly aligns with the Pareto distribution (Seekell and Pace 2011).</w:t>
        </w:r>
        <w:r w:rsidR="00CC10E0">
          <w:rPr>
            <w:rFonts w:ascii="Times New Roman" w:eastAsia="Cambria" w:hAnsi="Times New Roman" w:cs="Times New Roman"/>
            <w:sz w:val="24"/>
            <w:szCs w:val="24"/>
          </w:rPr>
          <w:t xml:space="preserve"> </w:t>
        </w:r>
      </w:ins>
      <w:r w:rsidRPr="000E3F24">
        <w:rPr>
          <w:rFonts w:ascii="Times New Roman" w:eastAsia="Cambria" w:hAnsi="Times New Roman" w:cs="Times New Roman"/>
          <w:sz w:val="24"/>
          <w:szCs w:val="24"/>
        </w:rPr>
        <w:t xml:space="preserve">Indeed data following many heavy-tailed distributions such as the lognormal or negative exponential can appear to be equivalent to power-law distributions such as the Pareto </w:t>
      </w:r>
      <w:bookmarkStart w:id="217" w:name="ZOTERO_BREF_kToiGmQw50IN"/>
      <w:r w:rsidR="00326D90" w:rsidRPr="00326D90">
        <w:rPr>
          <w:rFonts w:ascii="Times New Roman" w:hAnsi="Times New Roman" w:cs="Times New Roman"/>
          <w:sz w:val="24"/>
        </w:rPr>
        <w:t>(Clauset et al., 2009; Seekell and Pace, 2011)</w:t>
      </w:r>
      <w:bookmarkEnd w:id="217"/>
      <w:r w:rsidRPr="000E3F24">
        <w:rPr>
          <w:rFonts w:ascii="Times New Roman" w:eastAsia="Cambria" w:hAnsi="Times New Roman" w:cs="Times New Roman"/>
          <w:sz w:val="24"/>
          <w:szCs w:val="24"/>
        </w:rPr>
        <w:t xml:space="preserve">. The results of the present study confirm that an apparent change in the shape of the lower tail of a lake area distribution does not necessarily indicate a change in the data generating process. Note that the simulation dataset analyzed herein </w:t>
      </w:r>
      <w:r w:rsidRPr="004D493E">
        <w:rPr>
          <w:rFonts w:ascii="Times New Roman" w:eastAsia="Cambria" w:hAnsi="Times New Roman" w:cs="Times New Roman"/>
          <w:i/>
          <w:sz w:val="24"/>
          <w:szCs w:val="24"/>
        </w:rPr>
        <w:t>i</w:t>
      </w:r>
      <w:r w:rsidR="004D493E" w:rsidRPr="004D493E">
        <w:rPr>
          <w:rFonts w:ascii="Times New Roman" w:eastAsia="Cambria" w:hAnsi="Times New Roman" w:cs="Times New Roman"/>
          <w:i/>
          <w:sz w:val="24"/>
          <w:szCs w:val="24"/>
        </w:rPr>
        <w:t>s</w:t>
      </w:r>
      <w:r w:rsidRPr="000E3F24">
        <w:rPr>
          <w:rFonts w:ascii="Times New Roman" w:eastAsia="Cambria" w:hAnsi="Times New Roman" w:cs="Times New Roman"/>
          <w:sz w:val="24"/>
          <w:szCs w:val="24"/>
        </w:rPr>
        <w:t xml:space="preserve"> a truly fractal generated dataset with a homogeneous data generating process</w:t>
      </w:r>
      <w:ins w:id="218" w:author="Stachelek, Jemma" w:date="2022-09-23T12:47:00Z">
        <w:r w:rsidR="00C956A7">
          <w:rPr>
            <w:rFonts w:ascii="Times New Roman" w:eastAsia="Cambria" w:hAnsi="Times New Roman" w:cs="Times New Roman"/>
            <w:sz w:val="24"/>
            <w:szCs w:val="24"/>
          </w:rPr>
          <w:t>,</w:t>
        </w:r>
      </w:ins>
      <w:r w:rsidRPr="000E3F24">
        <w:rPr>
          <w:rFonts w:ascii="Times New Roman" w:eastAsia="Cambria" w:hAnsi="Times New Roman" w:cs="Times New Roman"/>
          <w:sz w:val="24"/>
          <w:szCs w:val="24"/>
        </w:rPr>
        <w:t xml:space="preserve"> yet a cursory look would seem to indicate a change of data-generating process in the lower tail (Figure </w:t>
      </w:r>
      <w:r w:rsidR="002570DD">
        <w:rPr>
          <w:rFonts w:ascii="Times New Roman" w:eastAsia="Cambria" w:hAnsi="Times New Roman" w:cs="Times New Roman"/>
          <w:sz w:val="24"/>
          <w:szCs w:val="24"/>
        </w:rPr>
        <w:t>2</w:t>
      </w:r>
      <w:r w:rsidRPr="000E3F24">
        <w:rPr>
          <w:rFonts w:ascii="Times New Roman" w:eastAsia="Cambria" w:hAnsi="Times New Roman" w:cs="Times New Roman"/>
          <w:sz w:val="24"/>
          <w:szCs w:val="24"/>
        </w:rPr>
        <w:t>).</w:t>
      </w:r>
    </w:p>
    <w:p w14:paraId="456BCAA2" w14:textId="0522B3C9" w:rsidR="00045C0C" w:rsidRPr="00E02DD6" w:rsidRDefault="000E3F24" w:rsidP="00717665">
      <w:pPr>
        <w:spacing w:line="480" w:lineRule="auto"/>
        <w:ind w:firstLine="720"/>
        <w:rPr>
          <w:rFonts w:ascii="Times New Roman" w:eastAsia="Cambria" w:hAnsi="Times New Roman" w:cs="Times New Roman"/>
          <w:sz w:val="24"/>
          <w:szCs w:val="24"/>
        </w:rPr>
      </w:pPr>
      <w:r w:rsidRPr="000E3F24">
        <w:rPr>
          <w:rFonts w:ascii="Times New Roman" w:eastAsia="Cambria" w:hAnsi="Times New Roman" w:cs="Times New Roman"/>
          <w:sz w:val="24"/>
          <w:szCs w:val="24"/>
        </w:rPr>
        <w:t xml:space="preserve">In addition to a sensitivity analysis of censoring, future work might consider more complex models that treat lake areas as a mixture of a Pareto distribution for small lakes and either a negative exponential or lognormal distribution for large lakes. Such an approach has been demonstrated by </w:t>
      </w:r>
      <w:bookmarkStart w:id="219" w:name="ZOTERO_BREF_5PfL08ihJq3z"/>
      <w:r w:rsidR="00AB0FDE" w:rsidRPr="00AB0FDE">
        <w:rPr>
          <w:rFonts w:ascii="Times New Roman" w:hAnsi="Times New Roman" w:cs="Times New Roman"/>
          <w:sz w:val="24"/>
        </w:rPr>
        <w:t>(Bonabeau et al., 1999)</w:t>
      </w:r>
      <w:bookmarkEnd w:id="219"/>
      <w:r w:rsidRPr="000E3F24">
        <w:rPr>
          <w:rFonts w:ascii="Times New Roman" w:eastAsia="Cambria" w:hAnsi="Times New Roman" w:cs="Times New Roman"/>
          <w:sz w:val="24"/>
          <w:szCs w:val="24"/>
        </w:rPr>
        <w:t xml:space="preserve"> and </w:t>
      </w:r>
      <w:bookmarkStart w:id="220" w:name="ZOTERO_BREF_0Zco31wrdklu"/>
      <w:r w:rsidR="00DB0B95" w:rsidRPr="00DB0B95">
        <w:rPr>
          <w:rFonts w:ascii="Times New Roman" w:hAnsi="Times New Roman" w:cs="Times New Roman"/>
          <w:sz w:val="24"/>
        </w:rPr>
        <w:t>(Scollnik, 2007)</w:t>
      </w:r>
      <w:bookmarkEnd w:id="220"/>
      <w:r w:rsidRPr="000E3F24">
        <w:rPr>
          <w:rFonts w:ascii="Times New Roman" w:eastAsia="Cambria" w:hAnsi="Times New Roman" w:cs="Times New Roman"/>
          <w:sz w:val="24"/>
          <w:szCs w:val="24"/>
        </w:rPr>
        <w:t xml:space="preserve">. Both studies show that the point at which the distribution mixtures converge can provide valuable inference. In the case of lakes, such a convergence point may indicate a change in the data generating process such as the point at which lake areas are controlled by continent placement rather than fractal landscape morphology </w:t>
      </w:r>
      <w:bookmarkStart w:id="221" w:name="ZOTERO_BREF_NuXPex4fB8m9"/>
      <w:r w:rsidR="005A7FA1" w:rsidRPr="005A7FA1">
        <w:rPr>
          <w:rFonts w:ascii="Times New Roman" w:hAnsi="Times New Roman" w:cs="Times New Roman"/>
          <w:sz w:val="24"/>
        </w:rPr>
        <w:t>(Goodchild, 1988; Hamilton et al., 1992)</w:t>
      </w:r>
      <w:bookmarkEnd w:id="221"/>
      <w:r w:rsidRPr="000E3F24">
        <w:rPr>
          <w:rFonts w:ascii="Times New Roman" w:eastAsia="Cambria" w:hAnsi="Times New Roman" w:cs="Times New Roman"/>
          <w:sz w:val="24"/>
          <w:szCs w:val="24"/>
        </w:rPr>
        <w:t>.</w:t>
      </w:r>
      <w:ins w:id="222" w:author="Stachelek, Jemma" w:date="2022-09-23T10:20:00Z">
        <w:r w:rsidR="007F58E0">
          <w:rPr>
            <w:rFonts w:ascii="Times New Roman" w:eastAsia="Cambria" w:hAnsi="Times New Roman" w:cs="Times New Roman"/>
            <w:sz w:val="24"/>
            <w:szCs w:val="24"/>
          </w:rPr>
          <w:t xml:space="preserve"> </w:t>
        </w:r>
      </w:ins>
      <w:ins w:id="223" w:author="Stachelek, Jemma" w:date="2022-09-23T10:21:00Z">
        <w:r w:rsidR="007F58E0">
          <w:rPr>
            <w:rFonts w:ascii="Times New Roman" w:eastAsia="Cambria" w:hAnsi="Times New Roman" w:cs="Times New Roman"/>
            <w:sz w:val="24"/>
            <w:szCs w:val="24"/>
          </w:rPr>
          <w:t xml:space="preserve">Knowing such a convergence point would provide a data-driven estimate of what constitutes a </w:t>
        </w:r>
      </w:ins>
      <w:ins w:id="224" w:author="Stachelek, Jemma" w:date="2022-09-23T10:52:00Z">
        <w:r w:rsidR="00725564">
          <w:rPr>
            <w:rFonts w:ascii="Times New Roman" w:eastAsia="Cambria" w:hAnsi="Times New Roman" w:cs="Times New Roman"/>
            <w:sz w:val="24"/>
            <w:szCs w:val="24"/>
          </w:rPr>
          <w:t xml:space="preserve">“large lake” beyond ad-hoc cutoffs and </w:t>
        </w:r>
      </w:ins>
      <w:ins w:id="225" w:author="Stachelek, Jemma" w:date="2022-09-23T11:15:00Z">
        <w:r w:rsidR="00071913">
          <w:rPr>
            <w:rFonts w:ascii="Times New Roman" w:eastAsia="Cambria" w:hAnsi="Times New Roman" w:cs="Times New Roman"/>
            <w:sz w:val="24"/>
            <w:szCs w:val="24"/>
          </w:rPr>
          <w:t xml:space="preserve">supplement existing </w:t>
        </w:r>
      </w:ins>
      <w:ins w:id="226" w:author="Stachelek, Jemma" w:date="2022-09-23T10:52:00Z">
        <w:r w:rsidR="00725564">
          <w:rPr>
            <w:rFonts w:ascii="Times New Roman" w:eastAsia="Cambria" w:hAnsi="Times New Roman" w:cs="Times New Roman"/>
            <w:sz w:val="24"/>
            <w:szCs w:val="24"/>
          </w:rPr>
          <w:t>de</w:t>
        </w:r>
      </w:ins>
      <w:ins w:id="227" w:author="Stachelek, Jemma" w:date="2022-09-23T10:53:00Z">
        <w:r w:rsidR="00725564">
          <w:rPr>
            <w:rFonts w:ascii="Times New Roman" w:eastAsia="Cambria" w:hAnsi="Times New Roman" w:cs="Times New Roman"/>
            <w:sz w:val="24"/>
            <w:szCs w:val="24"/>
          </w:rPr>
          <w:t>finitions based on hydrodynamics and circulation.</w:t>
        </w:r>
      </w:ins>
    </w:p>
    <w:p w14:paraId="534979D9" w14:textId="77777777" w:rsidR="00045C0C" w:rsidRPr="00E02DD6" w:rsidRDefault="00045C0C" w:rsidP="00E02DD6">
      <w:pPr>
        <w:rPr>
          <w:rFonts w:ascii="Times New Roman" w:eastAsia="Cambria" w:hAnsi="Times New Roman" w:cs="Times New Roman"/>
          <w:sz w:val="24"/>
          <w:szCs w:val="24"/>
        </w:rPr>
      </w:pPr>
    </w:p>
    <w:p w14:paraId="44D4613C" w14:textId="49F22262" w:rsidR="00045C0C" w:rsidRDefault="00EF6DF0" w:rsidP="00E02DD6">
      <w:pPr>
        <w:rPr>
          <w:rFonts w:ascii="Times New Roman" w:eastAsia="Cambria" w:hAnsi="Times New Roman" w:cs="Times New Roman"/>
          <w:b/>
          <w:sz w:val="24"/>
          <w:szCs w:val="24"/>
        </w:rPr>
      </w:pPr>
      <w:r w:rsidRPr="00E02DD6">
        <w:rPr>
          <w:rFonts w:ascii="Times New Roman" w:eastAsia="Cambria" w:hAnsi="Times New Roman" w:cs="Times New Roman"/>
          <w:b/>
          <w:sz w:val="24"/>
          <w:szCs w:val="24"/>
        </w:rPr>
        <w:t>R</w:t>
      </w:r>
      <w:r w:rsidR="009E0F66">
        <w:rPr>
          <w:rFonts w:ascii="Times New Roman" w:eastAsia="Cambria" w:hAnsi="Times New Roman" w:cs="Times New Roman"/>
          <w:b/>
          <w:sz w:val="24"/>
          <w:szCs w:val="24"/>
        </w:rPr>
        <w:t>eferences</w:t>
      </w:r>
    </w:p>
    <w:p w14:paraId="691DF3C6" w14:textId="77777777" w:rsidR="00791BE7" w:rsidRPr="00E02DD6" w:rsidRDefault="00791BE7" w:rsidP="00E02DD6">
      <w:pPr>
        <w:rPr>
          <w:rFonts w:ascii="Times New Roman" w:eastAsia="Cambria" w:hAnsi="Times New Roman" w:cs="Times New Roman"/>
          <w:sz w:val="24"/>
          <w:szCs w:val="24"/>
        </w:rPr>
      </w:pPr>
    </w:p>
    <w:p w14:paraId="4F9409B3" w14:textId="7AC65093" w:rsidR="00623B14" w:rsidRPr="003C57D1" w:rsidRDefault="00623B14" w:rsidP="00623B14">
      <w:pPr>
        <w:pStyle w:val="Bibliography"/>
        <w:rPr>
          <w:ins w:id="228" w:author="Stachelek, Jemma" w:date="2022-09-22T16:03:00Z"/>
          <w:rFonts w:ascii="Times New Roman" w:hAnsi="Times New Roman" w:cs="Times New Roman"/>
          <w:sz w:val="24"/>
        </w:rPr>
      </w:pPr>
      <w:bookmarkStart w:id="229" w:name="ZOTERO_BREF_w3My7d6dd7Ml"/>
      <w:r w:rsidRPr="00623B14">
        <w:rPr>
          <w:rFonts w:ascii="Times New Roman" w:hAnsi="Times New Roman" w:cs="Times New Roman"/>
          <w:sz w:val="24"/>
        </w:rPr>
        <w:lastRenderedPageBreak/>
        <w:t xml:space="preserve">Bonabeau, E., Dagorn, L., Freon, P., 1999. Scaling in animal group-size distributions. Proc. Natl. </w:t>
      </w:r>
      <w:r w:rsidRPr="003C57D1">
        <w:rPr>
          <w:rFonts w:ascii="Times New Roman" w:hAnsi="Times New Roman" w:cs="Times New Roman"/>
          <w:sz w:val="24"/>
        </w:rPr>
        <w:t xml:space="preserve">Acad. Sci. 96, 4472–4477. </w:t>
      </w:r>
      <w:r w:rsidR="00430261" w:rsidRPr="003C57D1">
        <w:rPr>
          <w:rFonts w:ascii="Times New Roman" w:hAnsi="Times New Roman" w:cs="Times New Roman"/>
          <w:sz w:val="24"/>
        </w:rPr>
        <w:fldChar w:fldCharType="begin"/>
      </w:r>
      <w:r w:rsidR="00430261" w:rsidRPr="003C57D1">
        <w:rPr>
          <w:rFonts w:ascii="Times New Roman" w:hAnsi="Times New Roman" w:cs="Times New Roman"/>
          <w:sz w:val="24"/>
        </w:rPr>
        <w:instrText xml:space="preserve"> HYPERLINK "https://doi.org/10.1073/pnas.96.8.4472" </w:instrText>
      </w:r>
      <w:r w:rsidR="00430261" w:rsidRPr="003C57D1">
        <w:rPr>
          <w:rFonts w:ascii="Times New Roman" w:hAnsi="Times New Roman" w:cs="Times New Roman"/>
          <w:sz w:val="24"/>
        </w:rPr>
        <w:fldChar w:fldCharType="separate"/>
      </w:r>
      <w:r w:rsidR="00430261" w:rsidRPr="003C57D1">
        <w:rPr>
          <w:rStyle w:val="Hyperlink"/>
          <w:rFonts w:ascii="Times New Roman" w:hAnsi="Times New Roman" w:cs="Times New Roman"/>
          <w:sz w:val="24"/>
        </w:rPr>
        <w:t>https://doi.org/10.1073/pnas.96.8.4472</w:t>
      </w:r>
      <w:ins w:id="230" w:author="Stachelek, Jemma" w:date="2022-09-22T16:03:00Z">
        <w:r w:rsidR="00430261" w:rsidRPr="003C57D1">
          <w:rPr>
            <w:rFonts w:ascii="Times New Roman" w:hAnsi="Times New Roman" w:cs="Times New Roman"/>
            <w:sz w:val="24"/>
          </w:rPr>
          <w:fldChar w:fldCharType="end"/>
        </w:r>
      </w:ins>
    </w:p>
    <w:p w14:paraId="1331944D" w14:textId="713F279D" w:rsidR="00430261" w:rsidRPr="003C57D1" w:rsidRDefault="00430261" w:rsidP="00430261">
      <w:pPr>
        <w:ind w:left="720" w:hanging="720"/>
        <w:rPr>
          <w:rFonts w:ascii="Times New Roman" w:hAnsi="Times New Roman" w:cs="Times New Roman"/>
        </w:rPr>
      </w:pPr>
      <w:ins w:id="231" w:author="Stachelek, Jemma" w:date="2022-09-22T16:03:00Z">
        <w:r w:rsidRPr="003C57D1">
          <w:rPr>
            <w:rFonts w:ascii="Times New Roman" w:hAnsi="Times New Roman" w:cs="Times New Roman"/>
          </w:rPr>
          <w:t xml:space="preserve">Cheruvelil, K.S., Soranno, P.A., McCullough, </w:t>
        </w:r>
      </w:ins>
      <w:ins w:id="232" w:author="Stachelek, Jemma" w:date="2022-09-22T16:04:00Z">
        <w:r w:rsidRPr="003C57D1">
          <w:rPr>
            <w:rFonts w:ascii="Times New Roman" w:hAnsi="Times New Roman" w:cs="Times New Roman"/>
          </w:rPr>
          <w:t xml:space="preserve">I.M., </w:t>
        </w:r>
      </w:ins>
      <w:ins w:id="233" w:author="Stachelek, Jemma" w:date="2022-09-22T16:03:00Z">
        <w:r w:rsidRPr="003C57D1">
          <w:rPr>
            <w:rFonts w:ascii="Times New Roman" w:hAnsi="Times New Roman" w:cs="Times New Roman"/>
          </w:rPr>
          <w:t>Webster,</w:t>
        </w:r>
      </w:ins>
      <w:ins w:id="234" w:author="Stachelek, Jemma" w:date="2022-09-22T16:04:00Z">
        <w:r w:rsidRPr="003C57D1">
          <w:rPr>
            <w:rFonts w:ascii="Times New Roman" w:hAnsi="Times New Roman" w:cs="Times New Roman"/>
          </w:rPr>
          <w:t xml:space="preserve"> K.E., </w:t>
        </w:r>
      </w:ins>
      <w:ins w:id="235" w:author="Stachelek, Jemma" w:date="2022-09-22T16:03:00Z">
        <w:r w:rsidRPr="003C57D1">
          <w:rPr>
            <w:rFonts w:ascii="Times New Roman" w:hAnsi="Times New Roman" w:cs="Times New Roman"/>
          </w:rPr>
          <w:t xml:space="preserve">Rodriguez, </w:t>
        </w:r>
      </w:ins>
      <w:ins w:id="236" w:author="Stachelek, Jemma" w:date="2022-09-22T16:04:00Z">
        <w:r w:rsidRPr="003C57D1">
          <w:rPr>
            <w:rFonts w:ascii="Times New Roman" w:hAnsi="Times New Roman" w:cs="Times New Roman"/>
          </w:rPr>
          <w:t xml:space="preserve">L.K., </w:t>
        </w:r>
      </w:ins>
      <w:ins w:id="237" w:author="Stachelek, Jemma" w:date="2022-09-22T16:03:00Z">
        <w:r w:rsidRPr="003C57D1">
          <w:rPr>
            <w:rFonts w:ascii="Times New Roman" w:hAnsi="Times New Roman" w:cs="Times New Roman"/>
          </w:rPr>
          <w:t>and Smith</w:t>
        </w:r>
      </w:ins>
      <w:ins w:id="238" w:author="Stachelek, Jemma" w:date="2022-09-22T16:04:00Z">
        <w:r w:rsidRPr="003C57D1">
          <w:rPr>
            <w:rFonts w:ascii="Times New Roman" w:hAnsi="Times New Roman" w:cs="Times New Roman"/>
          </w:rPr>
          <w:t>, N.J.,</w:t>
        </w:r>
      </w:ins>
      <w:ins w:id="239" w:author="Stachelek, Jemma" w:date="2022-09-22T16:05:00Z">
        <w:r w:rsidR="003A2487" w:rsidRPr="003C57D1">
          <w:rPr>
            <w:rFonts w:ascii="Times New Roman" w:hAnsi="Times New Roman" w:cs="Times New Roman"/>
          </w:rPr>
          <w:t xml:space="preserve"> 2021.</w:t>
        </w:r>
      </w:ins>
      <w:ins w:id="240" w:author="Stachelek, Jemma" w:date="2022-09-22T16:04:00Z">
        <w:r w:rsidRPr="003C57D1">
          <w:rPr>
            <w:rFonts w:ascii="Times New Roman" w:hAnsi="Times New Roman" w:cs="Times New Roman"/>
          </w:rPr>
          <w:t xml:space="preserve"> </w:t>
        </w:r>
      </w:ins>
      <w:ins w:id="241" w:author="Stachelek, Jemma" w:date="2022-09-22T16:03:00Z">
        <w:r w:rsidRPr="003C57D1">
          <w:rPr>
            <w:rFonts w:ascii="Times New Roman" w:hAnsi="Times New Roman" w:cs="Times New Roman"/>
          </w:rPr>
          <w:t>LAGOS‐US LOCUS v1.0: Data Module of Location, Identifiers, and Physical Characteristics of Lakes and Their Watersheds in the Conterminous U.S. Limnology and Oceanography Letters</w:t>
        </w:r>
      </w:ins>
      <w:ins w:id="242" w:author="Stachelek, Jemma" w:date="2022-09-22T16:05:00Z">
        <w:r w:rsidR="003A2487" w:rsidRPr="003C57D1">
          <w:rPr>
            <w:rFonts w:ascii="Times New Roman" w:hAnsi="Times New Roman" w:cs="Times New Roman"/>
          </w:rPr>
          <w:t xml:space="preserve">. </w:t>
        </w:r>
      </w:ins>
      <w:ins w:id="243" w:author="Stachelek, Jemma" w:date="2022-09-22T16:03:00Z">
        <w:r w:rsidRPr="003C57D1">
          <w:rPr>
            <w:rFonts w:ascii="Times New Roman" w:hAnsi="Times New Roman" w:cs="Times New Roman"/>
          </w:rPr>
          <w:t>6</w:t>
        </w:r>
      </w:ins>
      <w:ins w:id="244" w:author="Stachelek, Jemma" w:date="2022-09-22T16:05:00Z">
        <w:r w:rsidR="003A2487" w:rsidRPr="003C57D1">
          <w:rPr>
            <w:rFonts w:ascii="Times New Roman" w:hAnsi="Times New Roman" w:cs="Times New Roman"/>
          </w:rPr>
          <w:t>(</w:t>
        </w:r>
      </w:ins>
      <w:ins w:id="245" w:author="Stachelek, Jemma" w:date="2022-09-22T16:03:00Z">
        <w:r w:rsidRPr="003C57D1">
          <w:rPr>
            <w:rFonts w:ascii="Times New Roman" w:hAnsi="Times New Roman" w:cs="Times New Roman"/>
          </w:rPr>
          <w:t>5</w:t>
        </w:r>
      </w:ins>
      <w:ins w:id="246" w:author="Stachelek, Jemma" w:date="2022-09-22T16:05:00Z">
        <w:r w:rsidR="003A2487" w:rsidRPr="003C57D1">
          <w:rPr>
            <w:rFonts w:ascii="Times New Roman" w:hAnsi="Times New Roman" w:cs="Times New Roman"/>
          </w:rPr>
          <w:t>),</w:t>
        </w:r>
      </w:ins>
      <w:ins w:id="247" w:author="Stachelek, Jemma" w:date="2022-09-22T16:03:00Z">
        <w:r w:rsidRPr="003C57D1">
          <w:rPr>
            <w:rFonts w:ascii="Times New Roman" w:hAnsi="Times New Roman" w:cs="Times New Roman"/>
          </w:rPr>
          <w:t xml:space="preserve"> 270–92. https://doi.org/10.1002/lol2.10203.</w:t>
        </w:r>
      </w:ins>
    </w:p>
    <w:p w14:paraId="7D45008D" w14:textId="77777777" w:rsidR="00623B14" w:rsidRPr="00623B14" w:rsidRDefault="00623B14" w:rsidP="00623B14">
      <w:pPr>
        <w:pStyle w:val="Bibliography"/>
        <w:rPr>
          <w:rFonts w:ascii="Times New Roman" w:hAnsi="Times New Roman" w:cs="Times New Roman"/>
          <w:sz w:val="24"/>
        </w:rPr>
      </w:pPr>
      <w:r w:rsidRPr="003C57D1">
        <w:rPr>
          <w:rFonts w:ascii="Times New Roman" w:hAnsi="Times New Roman" w:cs="Times New Roman"/>
          <w:sz w:val="24"/>
        </w:rPr>
        <w:t>Clauset, A., Shalizi, C.R., Newman, M.E., 2009. Power-law distributions in emp</w:t>
      </w:r>
      <w:r w:rsidRPr="00623B14">
        <w:rPr>
          <w:rFonts w:ascii="Times New Roman" w:hAnsi="Times New Roman" w:cs="Times New Roman"/>
          <w:sz w:val="24"/>
        </w:rPr>
        <w:t>irical data. SIAM Rev. 51, 661–703.</w:t>
      </w:r>
    </w:p>
    <w:p w14:paraId="5B3309F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DelSontro, T., Beaulieu, J.J., Downing, J.A., 2018. Greenhouse gas emissions from lakes and impoundments: Upscaling in the face of global change: GHG emissions from lakes and impoundments. Limnol. Oceanogr. Lett. https://doi.org/10.1002/lol2.10073</w:t>
      </w:r>
    </w:p>
    <w:p w14:paraId="50126CE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Downing, J.A., Prairie, Y.T., Cole, J.J., Duarte, C.M., Tranvik, L.J., Striegl, R.G., McDowell, W.H., Kortelainen, P., Caraco, N.F., Melack, J.M., 2006. The global abundance and size distribution of lakes, ponds, and impoundments. Limnol. Oceanogr. 51, 2388–2397.</w:t>
      </w:r>
    </w:p>
    <w:p w14:paraId="6DE88C6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Goodchild, 1988. Lakes on fractal surfaces: a null hypothesis for lake-rich landscapes. Math. Geol.</w:t>
      </w:r>
    </w:p>
    <w:p w14:paraId="0D5FCF0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Hamilton, S.K., Melack, J.M., Goodchild, M.F., Lewis, W., 1992. Estimation of the fractal dimension of terrain from lake size distributions. Lowl. Floodplain Rivers Geomorphol. Perspect. Wiley 145–163.</w:t>
      </w:r>
    </w:p>
    <w:p w14:paraId="2F96C1AC"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Keller, P.S., Marcé, R., Obrador, B., Koschorreck, M., 2021. Global carbon budget of reservoirs is overturned by the quantification of drawdown areas. Nat. Geosci. https://doi.org/10.1038/s41561-021-00734-z</w:t>
      </w:r>
    </w:p>
    <w:p w14:paraId="4590B3C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 xml:space="preserve">Lehner, B., Döll, P., 2004. Development and validation of a global database of lakes, </w:t>
      </w:r>
      <w:proofErr w:type="gramStart"/>
      <w:r w:rsidRPr="00623B14">
        <w:rPr>
          <w:rFonts w:ascii="Times New Roman" w:hAnsi="Times New Roman" w:cs="Times New Roman"/>
          <w:sz w:val="24"/>
        </w:rPr>
        <w:t>reservoirs</w:t>
      </w:r>
      <w:proofErr w:type="gramEnd"/>
      <w:r w:rsidRPr="00623B14">
        <w:rPr>
          <w:rFonts w:ascii="Times New Roman" w:hAnsi="Times New Roman" w:cs="Times New Roman"/>
          <w:sz w:val="24"/>
        </w:rPr>
        <w:t xml:space="preserve"> and wetlands. J. Hydrol. 296, 1–22. https://doi.org/10.1016/j.jhydrol.2004.03.028</w:t>
      </w:r>
    </w:p>
    <w:p w14:paraId="5B4EDB3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McDonald, C.P., Rover, J.A., Stets, E.G., Striegl, R.G., 2012. The regional abundance and size distribution of lakes and reservoirs in the United States and implications for estimates of global lake extent. Limnol. Oceanogr. 57, 597–606. https://doi.org/10.4319/lo.2012.57.2.0597</w:t>
      </w:r>
    </w:p>
    <w:p w14:paraId="7B3DF1E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Messager, M.L., Lehner, B., Grill, G., Nedeva, I., Schmitt, O., 2016. Estimating the volume and age of water stored in global lakes using a geo-statistical approach. Nat. Commun. 7, 13603. https://doi.org/10.1038/ncomms13603</w:t>
      </w:r>
    </w:p>
    <w:p w14:paraId="1276FC79"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Newman, M., 2005. Power laws, Pareto distributions and Zipf’s law. Contemp. Phys. 46, 323–351. https://doi.org/10.1080/00107510500052444</w:t>
      </w:r>
    </w:p>
    <w:p w14:paraId="79C06CAB"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Scollnik, D.P.M., 2007. On composite lognormal-Pareto models. Scand. Actuar. J. 2007, 20–33. https://doi.org/10.1080/03461230601110447</w:t>
      </w:r>
    </w:p>
    <w:p w14:paraId="6615DD98"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Seekell, D.A., Pace, M.L., 2011. Does the Pareto distribution adequately describe the size-distribution of lakes? Limnol. Oceanogr. 56, 350–356. https://doi.org/10.4319/lo.2011.56.1.0350</w:t>
      </w:r>
    </w:p>
    <w:p w14:paraId="6FE30B9F"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Shalizi, C.R., 2017. Advanced Data Analysis from an Elementary Point of View 860.</w:t>
      </w:r>
    </w:p>
    <w:p w14:paraId="7441D92E"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Slater, J.A., Garvey, G., Johnston, C., Haase, J., Heady, B., Kroenung, G., Little, J., 2006. The SRTM Data “Finishing” Process and Products. Photogramm. Eng. Remote Sens. 72, 237–247. https://doi.org/10.14358/PERS.72.3.237</w:t>
      </w:r>
    </w:p>
    <w:p w14:paraId="1D35B4D2"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Stan Development Team, P., 2017. Stan modeling language users guide and reference manual, version 2.17. 0. Tech. Rep.</w:t>
      </w:r>
    </w:p>
    <w:p w14:paraId="3066A08D"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Team, R.C., others, 2018. R: A language and environment for statistical computing.</w:t>
      </w:r>
    </w:p>
    <w:p w14:paraId="6C2A06E7"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lastRenderedPageBreak/>
        <w:t>Verpoorter, C., Kutser, T., Seekell, D.A., Tranvik, L.J., 2014. A global inventory of lakes based on high-resolution satellite imagery. Geophys. Res. Lett. 41, 6396–6402. https://doi.org/10.1002/2014GL060641</w:t>
      </w:r>
    </w:p>
    <w:p w14:paraId="2357C946" w14:textId="77777777" w:rsidR="00623B14" w:rsidRPr="00623B14" w:rsidRDefault="00623B14" w:rsidP="00623B14">
      <w:pPr>
        <w:pStyle w:val="Bibliography"/>
        <w:rPr>
          <w:rFonts w:ascii="Times New Roman" w:hAnsi="Times New Roman" w:cs="Times New Roman"/>
          <w:sz w:val="24"/>
        </w:rPr>
      </w:pPr>
      <w:r w:rsidRPr="00623B14">
        <w:rPr>
          <w:rFonts w:ascii="Times New Roman" w:hAnsi="Times New Roman" w:cs="Times New Roman"/>
          <w:sz w:val="24"/>
        </w:rPr>
        <w:t>Winslow, L., Read, J., Hanson, P., Stanley, E., 2015. Does lake size matter? Combining morphology and process modeling to examine the contribution of lake classes to population-scale processes. Inland Waters 5, 7–14. https://doi.org/10.5268/IW-5.1.740</w:t>
      </w:r>
    </w:p>
    <w:bookmarkEnd w:id="229"/>
    <w:p w14:paraId="4E3122F9" w14:textId="3896B78B" w:rsidR="00045C0C" w:rsidRDefault="00045C0C" w:rsidP="00E02DD6">
      <w:pPr>
        <w:spacing w:line="324" w:lineRule="auto"/>
        <w:ind w:left="880" w:hanging="440"/>
        <w:rPr>
          <w:rFonts w:ascii="Times New Roman" w:hAnsi="Times New Roman" w:cs="Times New Roman"/>
          <w:sz w:val="24"/>
          <w:szCs w:val="24"/>
        </w:rPr>
      </w:pPr>
    </w:p>
    <w:p w14:paraId="4E178BB7" w14:textId="77777777" w:rsidR="002471FC" w:rsidRDefault="002471FC" w:rsidP="00E02DD6">
      <w:pPr>
        <w:spacing w:line="324" w:lineRule="auto"/>
        <w:ind w:left="880" w:hanging="440"/>
        <w:rPr>
          <w:rFonts w:ascii="Times New Roman" w:hAnsi="Times New Roman" w:cs="Times New Roman"/>
          <w:sz w:val="24"/>
          <w:szCs w:val="24"/>
        </w:rPr>
      </w:pPr>
    </w:p>
    <w:p w14:paraId="7857BC7A" w14:textId="77777777" w:rsidR="002471FC" w:rsidRDefault="002471FC" w:rsidP="00DD24C9">
      <w:pPr>
        <w:spacing w:line="480" w:lineRule="auto"/>
        <w:rPr>
          <w:rFonts w:ascii="Times New Roman" w:eastAsia="Cambria" w:hAnsi="Times New Roman" w:cs="Times New Roman"/>
          <w:b/>
          <w:sz w:val="24"/>
          <w:szCs w:val="24"/>
        </w:rPr>
      </w:pPr>
      <w:r w:rsidRPr="00E02DD6">
        <w:rPr>
          <w:rFonts w:ascii="Times New Roman" w:eastAsia="Cambria" w:hAnsi="Times New Roman" w:cs="Times New Roman"/>
          <w:b/>
          <w:sz w:val="24"/>
          <w:szCs w:val="24"/>
        </w:rPr>
        <w:t>A</w:t>
      </w:r>
      <w:r>
        <w:rPr>
          <w:rFonts w:ascii="Times New Roman" w:eastAsia="Cambria" w:hAnsi="Times New Roman" w:cs="Times New Roman"/>
          <w:b/>
          <w:sz w:val="24"/>
          <w:szCs w:val="24"/>
        </w:rPr>
        <w:t>cknowledgements</w:t>
      </w:r>
    </w:p>
    <w:p w14:paraId="1D253529" w14:textId="668821D6" w:rsidR="00DD24C9" w:rsidRDefault="000331E6" w:rsidP="00DD24C9">
      <w:pPr>
        <w:spacing w:line="480" w:lineRule="auto"/>
        <w:rPr>
          <w:rFonts w:ascii="Times New Roman" w:eastAsia="Cambria" w:hAnsi="Times New Roman" w:cs="Times New Roman"/>
          <w:sz w:val="24"/>
          <w:szCs w:val="24"/>
        </w:rPr>
      </w:pPr>
      <w:r w:rsidRPr="000331E6">
        <w:rPr>
          <w:rFonts w:ascii="Times New Roman" w:eastAsia="Cambria" w:hAnsi="Times New Roman" w:cs="Times New Roman"/>
          <w:sz w:val="24"/>
          <w:szCs w:val="24"/>
        </w:rPr>
        <w:t>J.S. designed and performed the research, analyzed data, and wrote the manuscript.</w:t>
      </w:r>
      <w:r>
        <w:rPr>
          <w:rFonts w:ascii="Times New Roman" w:eastAsia="Cambria" w:hAnsi="Times New Roman" w:cs="Times New Roman"/>
          <w:sz w:val="24"/>
          <w:szCs w:val="24"/>
        </w:rPr>
        <w:t xml:space="preserve"> </w:t>
      </w:r>
      <w:r w:rsidR="002471FC" w:rsidRPr="00E02DD6">
        <w:rPr>
          <w:rFonts w:ascii="Times New Roman" w:eastAsia="Cambria" w:hAnsi="Times New Roman" w:cs="Times New Roman"/>
          <w:sz w:val="24"/>
          <w:szCs w:val="24"/>
        </w:rPr>
        <w:t xml:space="preserve">This work was supported by the U.S. National Science Foundation’s </w:t>
      </w:r>
      <w:r w:rsidR="00005EA3">
        <w:rPr>
          <w:rFonts w:ascii="Times New Roman" w:eastAsia="Cambria" w:hAnsi="Times New Roman" w:cs="Times New Roman"/>
          <w:sz w:val="24"/>
          <w:szCs w:val="24"/>
        </w:rPr>
        <w:t>Harnessing the Data Revolution</w:t>
      </w:r>
      <w:r w:rsidR="00CA20D6">
        <w:rPr>
          <w:rFonts w:ascii="Times New Roman" w:eastAsia="Cambria" w:hAnsi="Times New Roman" w:cs="Times New Roman"/>
          <w:sz w:val="24"/>
          <w:szCs w:val="24"/>
        </w:rPr>
        <w:t xml:space="preserve"> Program (</w:t>
      </w:r>
      <w:r w:rsidR="00F13595" w:rsidRPr="00F13595">
        <w:rPr>
          <w:rFonts w:ascii="Times New Roman" w:eastAsia="Cambria" w:hAnsi="Times New Roman" w:cs="Times New Roman"/>
          <w:sz w:val="24"/>
          <w:szCs w:val="24"/>
        </w:rPr>
        <w:t>OAC-1934633</w:t>
      </w:r>
      <w:r w:rsidR="002471FC" w:rsidRPr="00E02DD6">
        <w:rPr>
          <w:rFonts w:ascii="Times New Roman" w:eastAsia="Cambria" w:hAnsi="Times New Roman" w:cs="Times New Roman"/>
          <w:sz w:val="24"/>
          <w:szCs w:val="24"/>
        </w:rPr>
        <w:t>)</w:t>
      </w:r>
      <w:r w:rsidR="00CA20D6">
        <w:rPr>
          <w:rFonts w:ascii="Times New Roman" w:eastAsia="Cambria" w:hAnsi="Times New Roman" w:cs="Times New Roman"/>
          <w:sz w:val="24"/>
          <w:szCs w:val="24"/>
        </w:rPr>
        <w:t xml:space="preserve"> and </w:t>
      </w:r>
      <w:r w:rsidR="00CA20D6" w:rsidRPr="00CA20D6">
        <w:rPr>
          <w:rFonts w:ascii="Times New Roman" w:eastAsia="Cambria" w:hAnsi="Times New Roman" w:cs="Times New Roman"/>
          <w:sz w:val="24"/>
          <w:szCs w:val="24"/>
        </w:rPr>
        <w:t>Los Alamos National Laboratory (LDRD-20210213ER)</w:t>
      </w:r>
      <w:r w:rsidR="002471FC" w:rsidRPr="00E02DD6">
        <w:rPr>
          <w:rFonts w:ascii="Times New Roman" w:eastAsia="Cambria" w:hAnsi="Times New Roman" w:cs="Times New Roman"/>
          <w:sz w:val="24"/>
          <w:szCs w:val="24"/>
        </w:rPr>
        <w:t xml:space="preserve">. </w:t>
      </w:r>
      <w:r w:rsidR="00363BBA">
        <w:rPr>
          <w:rFonts w:ascii="Times New Roman" w:eastAsia="Cambria" w:hAnsi="Times New Roman" w:cs="Times New Roman"/>
          <w:sz w:val="24"/>
          <w:szCs w:val="24"/>
        </w:rPr>
        <w:t>I</w:t>
      </w:r>
      <w:r w:rsidR="002471FC" w:rsidRPr="00E02DD6">
        <w:rPr>
          <w:rFonts w:ascii="Times New Roman" w:eastAsia="Cambria" w:hAnsi="Times New Roman" w:cs="Times New Roman"/>
          <w:sz w:val="24"/>
          <w:szCs w:val="24"/>
        </w:rPr>
        <w:t xml:space="preserve"> thank the following individuals for a friendly review of an earlier draft: </w:t>
      </w:r>
      <w:r w:rsidR="00363BBA">
        <w:rPr>
          <w:rFonts w:ascii="Times New Roman" w:eastAsia="Cambria" w:hAnsi="Times New Roman" w:cs="Times New Roman"/>
          <w:sz w:val="24"/>
          <w:szCs w:val="24"/>
        </w:rPr>
        <w:t>P.C. Hanson, E. Zipkin</w:t>
      </w:r>
      <w:r w:rsidR="002471FC" w:rsidRPr="00E02DD6">
        <w:rPr>
          <w:rFonts w:ascii="Times New Roman" w:eastAsia="Cambria" w:hAnsi="Times New Roman" w:cs="Times New Roman"/>
          <w:sz w:val="24"/>
          <w:szCs w:val="24"/>
        </w:rPr>
        <w:t>.</w:t>
      </w:r>
    </w:p>
    <w:sectPr w:rsidR="00DD24C9" w:rsidSect="00D76FC9">
      <w:footerReference w:type="default" r:id="rId10"/>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538BC" w14:textId="77777777" w:rsidR="006B7345" w:rsidRDefault="006B7345">
      <w:pPr>
        <w:spacing w:line="240" w:lineRule="auto"/>
      </w:pPr>
      <w:r>
        <w:separator/>
      </w:r>
    </w:p>
  </w:endnote>
  <w:endnote w:type="continuationSeparator" w:id="0">
    <w:p w14:paraId="4B731413" w14:textId="77777777" w:rsidR="006B7345" w:rsidRDefault="006B7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F67C5" w14:textId="59409D78" w:rsidR="009F4990" w:rsidRDefault="009F4990">
    <w:pPr>
      <w:jc w:val="right"/>
    </w:pPr>
    <w:r>
      <w:fldChar w:fldCharType="begin"/>
    </w:r>
    <w:r>
      <w:instrText>PAGE</w:instrText>
    </w:r>
    <w:r>
      <w:fldChar w:fldCharType="separate"/>
    </w:r>
    <w:r w:rsidR="00CA20D6">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6CF7B" w14:textId="77777777" w:rsidR="006B7345" w:rsidRDefault="006B7345">
      <w:pPr>
        <w:spacing w:line="240" w:lineRule="auto"/>
      </w:pPr>
      <w:r>
        <w:separator/>
      </w:r>
    </w:p>
  </w:footnote>
  <w:footnote w:type="continuationSeparator" w:id="0">
    <w:p w14:paraId="2D101C44" w14:textId="77777777" w:rsidR="006B7345" w:rsidRDefault="006B734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achelek, Jemma">
    <w15:presenceInfo w15:providerId="AD" w15:userId="S::358572@win.lanl.gov::5b0c7135-2d69-4997-8860-ce6c049bd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 w:vendorID="64" w:dllVersion="6" w:nlCheck="1" w:checkStyle="1"/>
  <w:activeWritingStyle w:appName="MSWord" w:lang="en-US" w:vendorID="64" w:dllVersion="6" w:nlCheck="1" w:checkStyle="1"/>
  <w:activeWritingStyle w:appName="MSWord" w:lang="en-US" w:vendorID="64" w:dllVersion="0" w:nlCheck="1" w:checkStyle="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NzI0NTYwNzCzMLRU0lEKTi0uzszPAykwrAUAhSWjtywAAAA="/>
  </w:docVars>
  <w:rsids>
    <w:rsidRoot w:val="00045C0C"/>
    <w:rsid w:val="00005C23"/>
    <w:rsid w:val="00005EA3"/>
    <w:rsid w:val="0000682E"/>
    <w:rsid w:val="00010506"/>
    <w:rsid w:val="00021102"/>
    <w:rsid w:val="00021E6C"/>
    <w:rsid w:val="000222CC"/>
    <w:rsid w:val="00023C06"/>
    <w:rsid w:val="00024A45"/>
    <w:rsid w:val="0002642D"/>
    <w:rsid w:val="00026938"/>
    <w:rsid w:val="00026F24"/>
    <w:rsid w:val="00027371"/>
    <w:rsid w:val="000331E6"/>
    <w:rsid w:val="00033CC1"/>
    <w:rsid w:val="000365CA"/>
    <w:rsid w:val="00036967"/>
    <w:rsid w:val="00036F13"/>
    <w:rsid w:val="00040803"/>
    <w:rsid w:val="0004283A"/>
    <w:rsid w:val="000429C1"/>
    <w:rsid w:val="00043AA9"/>
    <w:rsid w:val="00044E92"/>
    <w:rsid w:val="0004545A"/>
    <w:rsid w:val="00045C0C"/>
    <w:rsid w:val="00047676"/>
    <w:rsid w:val="00047680"/>
    <w:rsid w:val="00047E10"/>
    <w:rsid w:val="000545CE"/>
    <w:rsid w:val="000551DB"/>
    <w:rsid w:val="00055392"/>
    <w:rsid w:val="00055941"/>
    <w:rsid w:val="00066175"/>
    <w:rsid w:val="00066CE1"/>
    <w:rsid w:val="000678CE"/>
    <w:rsid w:val="00067D8B"/>
    <w:rsid w:val="00070EAF"/>
    <w:rsid w:val="00071578"/>
    <w:rsid w:val="00071913"/>
    <w:rsid w:val="00071FD4"/>
    <w:rsid w:val="00072157"/>
    <w:rsid w:val="00074426"/>
    <w:rsid w:val="00075303"/>
    <w:rsid w:val="000760C0"/>
    <w:rsid w:val="00077AE5"/>
    <w:rsid w:val="00086077"/>
    <w:rsid w:val="00093357"/>
    <w:rsid w:val="0009602F"/>
    <w:rsid w:val="000961C3"/>
    <w:rsid w:val="000975C7"/>
    <w:rsid w:val="00097723"/>
    <w:rsid w:val="00097DF7"/>
    <w:rsid w:val="000A2369"/>
    <w:rsid w:val="000A32D1"/>
    <w:rsid w:val="000A78F8"/>
    <w:rsid w:val="000A7DB0"/>
    <w:rsid w:val="000B1681"/>
    <w:rsid w:val="000B30CE"/>
    <w:rsid w:val="000B4664"/>
    <w:rsid w:val="000B71C5"/>
    <w:rsid w:val="000C3F3C"/>
    <w:rsid w:val="000C6897"/>
    <w:rsid w:val="000C6F92"/>
    <w:rsid w:val="000D1B7D"/>
    <w:rsid w:val="000D2D0F"/>
    <w:rsid w:val="000D58E1"/>
    <w:rsid w:val="000D6B27"/>
    <w:rsid w:val="000D70CE"/>
    <w:rsid w:val="000D7927"/>
    <w:rsid w:val="000E1641"/>
    <w:rsid w:val="000E21C5"/>
    <w:rsid w:val="000E26E3"/>
    <w:rsid w:val="000E3F24"/>
    <w:rsid w:val="000E4270"/>
    <w:rsid w:val="000F0F73"/>
    <w:rsid w:val="000F1A7A"/>
    <w:rsid w:val="000F2131"/>
    <w:rsid w:val="000F293D"/>
    <w:rsid w:val="000F4F77"/>
    <w:rsid w:val="000F5F70"/>
    <w:rsid w:val="00106121"/>
    <w:rsid w:val="001072C2"/>
    <w:rsid w:val="00111B90"/>
    <w:rsid w:val="0011357F"/>
    <w:rsid w:val="00113857"/>
    <w:rsid w:val="00114854"/>
    <w:rsid w:val="00114EB1"/>
    <w:rsid w:val="00116C65"/>
    <w:rsid w:val="00120B35"/>
    <w:rsid w:val="001256A3"/>
    <w:rsid w:val="0012698A"/>
    <w:rsid w:val="0012707A"/>
    <w:rsid w:val="00131049"/>
    <w:rsid w:val="00131BE2"/>
    <w:rsid w:val="001322FB"/>
    <w:rsid w:val="00135102"/>
    <w:rsid w:val="00135162"/>
    <w:rsid w:val="00135613"/>
    <w:rsid w:val="00146DDF"/>
    <w:rsid w:val="00146F07"/>
    <w:rsid w:val="001508C6"/>
    <w:rsid w:val="00150D49"/>
    <w:rsid w:val="001513A5"/>
    <w:rsid w:val="001549C0"/>
    <w:rsid w:val="00155843"/>
    <w:rsid w:val="001646C1"/>
    <w:rsid w:val="0017260B"/>
    <w:rsid w:val="001801D0"/>
    <w:rsid w:val="00182A3C"/>
    <w:rsid w:val="00187D97"/>
    <w:rsid w:val="001924C9"/>
    <w:rsid w:val="00195132"/>
    <w:rsid w:val="00195AA8"/>
    <w:rsid w:val="00197217"/>
    <w:rsid w:val="001A1DAD"/>
    <w:rsid w:val="001A36DF"/>
    <w:rsid w:val="001A448B"/>
    <w:rsid w:val="001A58C5"/>
    <w:rsid w:val="001A7F18"/>
    <w:rsid w:val="001B03DF"/>
    <w:rsid w:val="001B2983"/>
    <w:rsid w:val="001B66C5"/>
    <w:rsid w:val="001B73C8"/>
    <w:rsid w:val="001B751B"/>
    <w:rsid w:val="001B7D53"/>
    <w:rsid w:val="001C01AE"/>
    <w:rsid w:val="001C0DBE"/>
    <w:rsid w:val="001C20BE"/>
    <w:rsid w:val="001C22A3"/>
    <w:rsid w:val="001C2578"/>
    <w:rsid w:val="001C3104"/>
    <w:rsid w:val="001C548D"/>
    <w:rsid w:val="001C6A40"/>
    <w:rsid w:val="001D0AEE"/>
    <w:rsid w:val="001D47D2"/>
    <w:rsid w:val="001D5D10"/>
    <w:rsid w:val="001D5EB2"/>
    <w:rsid w:val="001D654F"/>
    <w:rsid w:val="001D6F76"/>
    <w:rsid w:val="001E4F8B"/>
    <w:rsid w:val="001E7C9C"/>
    <w:rsid w:val="001E7D89"/>
    <w:rsid w:val="001E7E9C"/>
    <w:rsid w:val="00200496"/>
    <w:rsid w:val="0020152F"/>
    <w:rsid w:val="00203C18"/>
    <w:rsid w:val="00203C7F"/>
    <w:rsid w:val="0020411B"/>
    <w:rsid w:val="0020450D"/>
    <w:rsid w:val="00204519"/>
    <w:rsid w:val="002073FD"/>
    <w:rsid w:val="00207784"/>
    <w:rsid w:val="00211804"/>
    <w:rsid w:val="00215BA9"/>
    <w:rsid w:val="002166DF"/>
    <w:rsid w:val="00220A1B"/>
    <w:rsid w:val="002224F9"/>
    <w:rsid w:val="002227F7"/>
    <w:rsid w:val="0022448E"/>
    <w:rsid w:val="002255AB"/>
    <w:rsid w:val="002329BB"/>
    <w:rsid w:val="00235471"/>
    <w:rsid w:val="0024114E"/>
    <w:rsid w:val="00242383"/>
    <w:rsid w:val="002471FC"/>
    <w:rsid w:val="0025039D"/>
    <w:rsid w:val="00251F84"/>
    <w:rsid w:val="00253AFA"/>
    <w:rsid w:val="0025682A"/>
    <w:rsid w:val="002570DD"/>
    <w:rsid w:val="00261B21"/>
    <w:rsid w:val="00262429"/>
    <w:rsid w:val="00262EB4"/>
    <w:rsid w:val="002630BA"/>
    <w:rsid w:val="00266ABF"/>
    <w:rsid w:val="0026783A"/>
    <w:rsid w:val="00273707"/>
    <w:rsid w:val="00273F0C"/>
    <w:rsid w:val="002755D6"/>
    <w:rsid w:val="0027641F"/>
    <w:rsid w:val="00276F38"/>
    <w:rsid w:val="0027700E"/>
    <w:rsid w:val="00281B7A"/>
    <w:rsid w:val="00281F17"/>
    <w:rsid w:val="002832A4"/>
    <w:rsid w:val="00283C85"/>
    <w:rsid w:val="002872C7"/>
    <w:rsid w:val="00290014"/>
    <w:rsid w:val="002956A2"/>
    <w:rsid w:val="0029679E"/>
    <w:rsid w:val="00296E20"/>
    <w:rsid w:val="002A0ABC"/>
    <w:rsid w:val="002A2970"/>
    <w:rsid w:val="002A3AE3"/>
    <w:rsid w:val="002A4DCE"/>
    <w:rsid w:val="002B1019"/>
    <w:rsid w:val="002C009F"/>
    <w:rsid w:val="002C1405"/>
    <w:rsid w:val="002C14DE"/>
    <w:rsid w:val="002C174F"/>
    <w:rsid w:val="002C2556"/>
    <w:rsid w:val="002C2796"/>
    <w:rsid w:val="002D54B7"/>
    <w:rsid w:val="002D5543"/>
    <w:rsid w:val="002D577D"/>
    <w:rsid w:val="002D6BD7"/>
    <w:rsid w:val="002E1B2A"/>
    <w:rsid w:val="002E3B1C"/>
    <w:rsid w:val="002E3E99"/>
    <w:rsid w:val="002E511D"/>
    <w:rsid w:val="002E551A"/>
    <w:rsid w:val="002E647A"/>
    <w:rsid w:val="002E710D"/>
    <w:rsid w:val="002E7A75"/>
    <w:rsid w:val="002F3F12"/>
    <w:rsid w:val="00301427"/>
    <w:rsid w:val="00304532"/>
    <w:rsid w:val="00311F65"/>
    <w:rsid w:val="003122D0"/>
    <w:rsid w:val="00315186"/>
    <w:rsid w:val="00315E3D"/>
    <w:rsid w:val="0031651F"/>
    <w:rsid w:val="00321080"/>
    <w:rsid w:val="003219FA"/>
    <w:rsid w:val="003241CB"/>
    <w:rsid w:val="00326D90"/>
    <w:rsid w:val="00336D6E"/>
    <w:rsid w:val="003468A5"/>
    <w:rsid w:val="00347B76"/>
    <w:rsid w:val="003504F3"/>
    <w:rsid w:val="00351F9C"/>
    <w:rsid w:val="00354724"/>
    <w:rsid w:val="00355487"/>
    <w:rsid w:val="00356B35"/>
    <w:rsid w:val="003576E9"/>
    <w:rsid w:val="00362D64"/>
    <w:rsid w:val="00362F9A"/>
    <w:rsid w:val="00363BBA"/>
    <w:rsid w:val="00367585"/>
    <w:rsid w:val="00374DC6"/>
    <w:rsid w:val="003773FC"/>
    <w:rsid w:val="003801DA"/>
    <w:rsid w:val="00380F8B"/>
    <w:rsid w:val="003816E9"/>
    <w:rsid w:val="003835A1"/>
    <w:rsid w:val="0038420D"/>
    <w:rsid w:val="00390EE5"/>
    <w:rsid w:val="00396532"/>
    <w:rsid w:val="00396BA3"/>
    <w:rsid w:val="003A21BA"/>
    <w:rsid w:val="003A2487"/>
    <w:rsid w:val="003A28BF"/>
    <w:rsid w:val="003A33F4"/>
    <w:rsid w:val="003A35CA"/>
    <w:rsid w:val="003A7875"/>
    <w:rsid w:val="003B02B8"/>
    <w:rsid w:val="003B1D99"/>
    <w:rsid w:val="003B21E7"/>
    <w:rsid w:val="003B5DD5"/>
    <w:rsid w:val="003B7889"/>
    <w:rsid w:val="003C0683"/>
    <w:rsid w:val="003C10A3"/>
    <w:rsid w:val="003C18AA"/>
    <w:rsid w:val="003C1943"/>
    <w:rsid w:val="003C227B"/>
    <w:rsid w:val="003C2318"/>
    <w:rsid w:val="003C44B1"/>
    <w:rsid w:val="003C4A32"/>
    <w:rsid w:val="003C57D1"/>
    <w:rsid w:val="003C7043"/>
    <w:rsid w:val="003D3887"/>
    <w:rsid w:val="003D492E"/>
    <w:rsid w:val="003D556C"/>
    <w:rsid w:val="003D59A0"/>
    <w:rsid w:val="003D6A94"/>
    <w:rsid w:val="003D7F35"/>
    <w:rsid w:val="003E059E"/>
    <w:rsid w:val="003E17BA"/>
    <w:rsid w:val="003E2CE9"/>
    <w:rsid w:val="003E3DB1"/>
    <w:rsid w:val="003E3FA1"/>
    <w:rsid w:val="003E79A9"/>
    <w:rsid w:val="003E7D21"/>
    <w:rsid w:val="003F13C2"/>
    <w:rsid w:val="003F142A"/>
    <w:rsid w:val="003F3557"/>
    <w:rsid w:val="003F3709"/>
    <w:rsid w:val="003F779B"/>
    <w:rsid w:val="00401BA0"/>
    <w:rsid w:val="00402B33"/>
    <w:rsid w:val="004041AE"/>
    <w:rsid w:val="0040425A"/>
    <w:rsid w:val="004059CE"/>
    <w:rsid w:val="00410161"/>
    <w:rsid w:val="00413A8A"/>
    <w:rsid w:val="00415B80"/>
    <w:rsid w:val="00416027"/>
    <w:rsid w:val="00417C59"/>
    <w:rsid w:val="00421412"/>
    <w:rsid w:val="00423548"/>
    <w:rsid w:val="004249E0"/>
    <w:rsid w:val="00424A16"/>
    <w:rsid w:val="0042521E"/>
    <w:rsid w:val="00425E03"/>
    <w:rsid w:val="00427795"/>
    <w:rsid w:val="00430261"/>
    <w:rsid w:val="004311ED"/>
    <w:rsid w:val="00431567"/>
    <w:rsid w:val="004447B5"/>
    <w:rsid w:val="00445646"/>
    <w:rsid w:val="004462CE"/>
    <w:rsid w:val="00454235"/>
    <w:rsid w:val="00454777"/>
    <w:rsid w:val="004607BD"/>
    <w:rsid w:val="004608E7"/>
    <w:rsid w:val="004631E9"/>
    <w:rsid w:val="004675F1"/>
    <w:rsid w:val="0047269C"/>
    <w:rsid w:val="0047322C"/>
    <w:rsid w:val="00475751"/>
    <w:rsid w:val="00475D4F"/>
    <w:rsid w:val="004836F5"/>
    <w:rsid w:val="00492A07"/>
    <w:rsid w:val="00493BD6"/>
    <w:rsid w:val="00495638"/>
    <w:rsid w:val="00496A81"/>
    <w:rsid w:val="0049738C"/>
    <w:rsid w:val="00497496"/>
    <w:rsid w:val="004A046D"/>
    <w:rsid w:val="004A1469"/>
    <w:rsid w:val="004A1CE3"/>
    <w:rsid w:val="004A66B0"/>
    <w:rsid w:val="004A7704"/>
    <w:rsid w:val="004A7D6A"/>
    <w:rsid w:val="004B0265"/>
    <w:rsid w:val="004B47B9"/>
    <w:rsid w:val="004C0C36"/>
    <w:rsid w:val="004C1BA4"/>
    <w:rsid w:val="004C2710"/>
    <w:rsid w:val="004C47B7"/>
    <w:rsid w:val="004C6355"/>
    <w:rsid w:val="004D38FC"/>
    <w:rsid w:val="004D493E"/>
    <w:rsid w:val="004D6928"/>
    <w:rsid w:val="004E1251"/>
    <w:rsid w:val="004E1459"/>
    <w:rsid w:val="004E276E"/>
    <w:rsid w:val="004E446B"/>
    <w:rsid w:val="004E4958"/>
    <w:rsid w:val="004E525C"/>
    <w:rsid w:val="004F0FA2"/>
    <w:rsid w:val="004F365E"/>
    <w:rsid w:val="004F5D62"/>
    <w:rsid w:val="004F692E"/>
    <w:rsid w:val="00500567"/>
    <w:rsid w:val="00502A97"/>
    <w:rsid w:val="005039DF"/>
    <w:rsid w:val="00503C3E"/>
    <w:rsid w:val="00505A26"/>
    <w:rsid w:val="0051097F"/>
    <w:rsid w:val="0051359C"/>
    <w:rsid w:val="00514C93"/>
    <w:rsid w:val="00516524"/>
    <w:rsid w:val="0051658B"/>
    <w:rsid w:val="00517547"/>
    <w:rsid w:val="005210DA"/>
    <w:rsid w:val="005212FA"/>
    <w:rsid w:val="005227DC"/>
    <w:rsid w:val="0052306A"/>
    <w:rsid w:val="00525671"/>
    <w:rsid w:val="00526467"/>
    <w:rsid w:val="00526D93"/>
    <w:rsid w:val="00527403"/>
    <w:rsid w:val="00531E6A"/>
    <w:rsid w:val="005321F3"/>
    <w:rsid w:val="00533F0A"/>
    <w:rsid w:val="005372DB"/>
    <w:rsid w:val="005374AA"/>
    <w:rsid w:val="00541D18"/>
    <w:rsid w:val="005442F9"/>
    <w:rsid w:val="00552250"/>
    <w:rsid w:val="0055335B"/>
    <w:rsid w:val="00554808"/>
    <w:rsid w:val="00556711"/>
    <w:rsid w:val="00561DD6"/>
    <w:rsid w:val="005644D2"/>
    <w:rsid w:val="005660D5"/>
    <w:rsid w:val="00567D05"/>
    <w:rsid w:val="00570531"/>
    <w:rsid w:val="00570ADF"/>
    <w:rsid w:val="00577421"/>
    <w:rsid w:val="0057785F"/>
    <w:rsid w:val="005800D4"/>
    <w:rsid w:val="00583226"/>
    <w:rsid w:val="005857EC"/>
    <w:rsid w:val="0059135F"/>
    <w:rsid w:val="00594B89"/>
    <w:rsid w:val="005A0345"/>
    <w:rsid w:val="005A0FFD"/>
    <w:rsid w:val="005A128B"/>
    <w:rsid w:val="005A2709"/>
    <w:rsid w:val="005A3923"/>
    <w:rsid w:val="005A4918"/>
    <w:rsid w:val="005A7FA1"/>
    <w:rsid w:val="005B05B5"/>
    <w:rsid w:val="005B09F7"/>
    <w:rsid w:val="005B48AA"/>
    <w:rsid w:val="005B48B1"/>
    <w:rsid w:val="005B6819"/>
    <w:rsid w:val="005B6DDF"/>
    <w:rsid w:val="005B6F5C"/>
    <w:rsid w:val="005C1543"/>
    <w:rsid w:val="005C34D7"/>
    <w:rsid w:val="005C534B"/>
    <w:rsid w:val="005C5585"/>
    <w:rsid w:val="005D23FB"/>
    <w:rsid w:val="005D2979"/>
    <w:rsid w:val="005D526F"/>
    <w:rsid w:val="005E0412"/>
    <w:rsid w:val="005E28A8"/>
    <w:rsid w:val="005E28E3"/>
    <w:rsid w:val="005E3076"/>
    <w:rsid w:val="005E78F9"/>
    <w:rsid w:val="00602434"/>
    <w:rsid w:val="00602F63"/>
    <w:rsid w:val="00611D34"/>
    <w:rsid w:val="006136E8"/>
    <w:rsid w:val="00614435"/>
    <w:rsid w:val="00614D5C"/>
    <w:rsid w:val="00615615"/>
    <w:rsid w:val="00615AEB"/>
    <w:rsid w:val="006169FE"/>
    <w:rsid w:val="00621849"/>
    <w:rsid w:val="00623B14"/>
    <w:rsid w:val="00624383"/>
    <w:rsid w:val="00624C48"/>
    <w:rsid w:val="006256F7"/>
    <w:rsid w:val="006270D1"/>
    <w:rsid w:val="00630750"/>
    <w:rsid w:val="0063186A"/>
    <w:rsid w:val="0064079F"/>
    <w:rsid w:val="00641743"/>
    <w:rsid w:val="006449D1"/>
    <w:rsid w:val="006462AB"/>
    <w:rsid w:val="00646472"/>
    <w:rsid w:val="00651004"/>
    <w:rsid w:val="00652A01"/>
    <w:rsid w:val="00652CC5"/>
    <w:rsid w:val="00655184"/>
    <w:rsid w:val="006644FD"/>
    <w:rsid w:val="006650E6"/>
    <w:rsid w:val="006666D2"/>
    <w:rsid w:val="00667AD7"/>
    <w:rsid w:val="00670BB1"/>
    <w:rsid w:val="00671137"/>
    <w:rsid w:val="00672A13"/>
    <w:rsid w:val="00675F3D"/>
    <w:rsid w:val="00680F67"/>
    <w:rsid w:val="00691A4F"/>
    <w:rsid w:val="00692134"/>
    <w:rsid w:val="00693D5A"/>
    <w:rsid w:val="0069792C"/>
    <w:rsid w:val="006A07A1"/>
    <w:rsid w:val="006A5608"/>
    <w:rsid w:val="006A6E61"/>
    <w:rsid w:val="006B04DD"/>
    <w:rsid w:val="006B0FE8"/>
    <w:rsid w:val="006B2C77"/>
    <w:rsid w:val="006B6B88"/>
    <w:rsid w:val="006B7345"/>
    <w:rsid w:val="006C00B7"/>
    <w:rsid w:val="006C0A77"/>
    <w:rsid w:val="006C13B0"/>
    <w:rsid w:val="006C1962"/>
    <w:rsid w:val="006C27D0"/>
    <w:rsid w:val="006C38FA"/>
    <w:rsid w:val="006C3FF3"/>
    <w:rsid w:val="006C4F02"/>
    <w:rsid w:val="006C6E0D"/>
    <w:rsid w:val="006C7099"/>
    <w:rsid w:val="006C70CF"/>
    <w:rsid w:val="006D236A"/>
    <w:rsid w:val="006D36B1"/>
    <w:rsid w:val="006D5361"/>
    <w:rsid w:val="006D5B6B"/>
    <w:rsid w:val="006D5E29"/>
    <w:rsid w:val="006D6597"/>
    <w:rsid w:val="006D6A8B"/>
    <w:rsid w:val="006E19FE"/>
    <w:rsid w:val="006F0C58"/>
    <w:rsid w:val="006F2536"/>
    <w:rsid w:val="00702734"/>
    <w:rsid w:val="0070368F"/>
    <w:rsid w:val="00703DD3"/>
    <w:rsid w:val="00704FA0"/>
    <w:rsid w:val="0070658C"/>
    <w:rsid w:val="00706A4C"/>
    <w:rsid w:val="00710F4C"/>
    <w:rsid w:val="007120D6"/>
    <w:rsid w:val="00712246"/>
    <w:rsid w:val="007130BF"/>
    <w:rsid w:val="00714039"/>
    <w:rsid w:val="00717665"/>
    <w:rsid w:val="00717E76"/>
    <w:rsid w:val="00722062"/>
    <w:rsid w:val="00723E75"/>
    <w:rsid w:val="00724EA3"/>
    <w:rsid w:val="00725564"/>
    <w:rsid w:val="00725910"/>
    <w:rsid w:val="007277AE"/>
    <w:rsid w:val="00730091"/>
    <w:rsid w:val="00730B3A"/>
    <w:rsid w:val="00731A97"/>
    <w:rsid w:val="00732414"/>
    <w:rsid w:val="00732BB8"/>
    <w:rsid w:val="007402B8"/>
    <w:rsid w:val="00742084"/>
    <w:rsid w:val="00742E79"/>
    <w:rsid w:val="00745386"/>
    <w:rsid w:val="00746619"/>
    <w:rsid w:val="0074732A"/>
    <w:rsid w:val="007501FD"/>
    <w:rsid w:val="00752615"/>
    <w:rsid w:val="007545F3"/>
    <w:rsid w:val="007558B0"/>
    <w:rsid w:val="00762229"/>
    <w:rsid w:val="007628D7"/>
    <w:rsid w:val="00766E3B"/>
    <w:rsid w:val="0077421B"/>
    <w:rsid w:val="00774E2F"/>
    <w:rsid w:val="007755D1"/>
    <w:rsid w:val="00775D7D"/>
    <w:rsid w:val="007763C5"/>
    <w:rsid w:val="00776E8F"/>
    <w:rsid w:val="00776F9E"/>
    <w:rsid w:val="007822C4"/>
    <w:rsid w:val="007825DC"/>
    <w:rsid w:val="007839C4"/>
    <w:rsid w:val="00784E25"/>
    <w:rsid w:val="00784FCE"/>
    <w:rsid w:val="007851D4"/>
    <w:rsid w:val="0078552C"/>
    <w:rsid w:val="00786A57"/>
    <w:rsid w:val="00790E00"/>
    <w:rsid w:val="00791BE7"/>
    <w:rsid w:val="00796E91"/>
    <w:rsid w:val="007976F4"/>
    <w:rsid w:val="007A4C37"/>
    <w:rsid w:val="007A57CE"/>
    <w:rsid w:val="007A682D"/>
    <w:rsid w:val="007B18BA"/>
    <w:rsid w:val="007B1926"/>
    <w:rsid w:val="007B545D"/>
    <w:rsid w:val="007B6A07"/>
    <w:rsid w:val="007B7F58"/>
    <w:rsid w:val="007C04AE"/>
    <w:rsid w:val="007C28AF"/>
    <w:rsid w:val="007C6D5A"/>
    <w:rsid w:val="007D3BE0"/>
    <w:rsid w:val="007E0F79"/>
    <w:rsid w:val="007E3A85"/>
    <w:rsid w:val="007E3DC8"/>
    <w:rsid w:val="007E684A"/>
    <w:rsid w:val="007E6A9A"/>
    <w:rsid w:val="007E7DDA"/>
    <w:rsid w:val="007F47AF"/>
    <w:rsid w:val="007F5007"/>
    <w:rsid w:val="007F58E0"/>
    <w:rsid w:val="007F6853"/>
    <w:rsid w:val="007F713E"/>
    <w:rsid w:val="00802BDF"/>
    <w:rsid w:val="0080577A"/>
    <w:rsid w:val="00807090"/>
    <w:rsid w:val="008120F6"/>
    <w:rsid w:val="00816B20"/>
    <w:rsid w:val="00821056"/>
    <w:rsid w:val="00821589"/>
    <w:rsid w:val="00824EA3"/>
    <w:rsid w:val="0082571C"/>
    <w:rsid w:val="008272C9"/>
    <w:rsid w:val="00831FA5"/>
    <w:rsid w:val="008330DF"/>
    <w:rsid w:val="008345B6"/>
    <w:rsid w:val="008363B1"/>
    <w:rsid w:val="00843AE4"/>
    <w:rsid w:val="0084751A"/>
    <w:rsid w:val="0085515E"/>
    <w:rsid w:val="00855EA5"/>
    <w:rsid w:val="00856845"/>
    <w:rsid w:val="00857780"/>
    <w:rsid w:val="0086018D"/>
    <w:rsid w:val="008617DD"/>
    <w:rsid w:val="00862FEF"/>
    <w:rsid w:val="00863842"/>
    <w:rsid w:val="008662EF"/>
    <w:rsid w:val="00867295"/>
    <w:rsid w:val="00870050"/>
    <w:rsid w:val="00870ADA"/>
    <w:rsid w:val="008716AD"/>
    <w:rsid w:val="00872F0B"/>
    <w:rsid w:val="00873D8E"/>
    <w:rsid w:val="00875AE3"/>
    <w:rsid w:val="00875BAF"/>
    <w:rsid w:val="00880B97"/>
    <w:rsid w:val="008813A4"/>
    <w:rsid w:val="0088534A"/>
    <w:rsid w:val="00886A3B"/>
    <w:rsid w:val="008949AF"/>
    <w:rsid w:val="008A14BF"/>
    <w:rsid w:val="008A1CF2"/>
    <w:rsid w:val="008A2036"/>
    <w:rsid w:val="008A7C4E"/>
    <w:rsid w:val="008B1FB8"/>
    <w:rsid w:val="008B213E"/>
    <w:rsid w:val="008B2A6F"/>
    <w:rsid w:val="008B31EC"/>
    <w:rsid w:val="008B4ED8"/>
    <w:rsid w:val="008B6A78"/>
    <w:rsid w:val="008B73D1"/>
    <w:rsid w:val="008C2A09"/>
    <w:rsid w:val="008C7714"/>
    <w:rsid w:val="008D0838"/>
    <w:rsid w:val="008D2CC7"/>
    <w:rsid w:val="008D2F13"/>
    <w:rsid w:val="008D5007"/>
    <w:rsid w:val="008D65B1"/>
    <w:rsid w:val="008E2332"/>
    <w:rsid w:val="008E2AFF"/>
    <w:rsid w:val="008E5DD9"/>
    <w:rsid w:val="008E793F"/>
    <w:rsid w:val="008F155A"/>
    <w:rsid w:val="008F1CE6"/>
    <w:rsid w:val="008F27CF"/>
    <w:rsid w:val="008F3A34"/>
    <w:rsid w:val="008F538C"/>
    <w:rsid w:val="008F70D8"/>
    <w:rsid w:val="008F7ACA"/>
    <w:rsid w:val="008F7C0C"/>
    <w:rsid w:val="009041B6"/>
    <w:rsid w:val="00904332"/>
    <w:rsid w:val="00905072"/>
    <w:rsid w:val="00905BE9"/>
    <w:rsid w:val="009108A6"/>
    <w:rsid w:val="00912860"/>
    <w:rsid w:val="00913426"/>
    <w:rsid w:val="00913A7E"/>
    <w:rsid w:val="00914AE5"/>
    <w:rsid w:val="00915D5D"/>
    <w:rsid w:val="00917731"/>
    <w:rsid w:val="00920D74"/>
    <w:rsid w:val="009231E5"/>
    <w:rsid w:val="009235B5"/>
    <w:rsid w:val="009242D2"/>
    <w:rsid w:val="00925CF9"/>
    <w:rsid w:val="00943EA6"/>
    <w:rsid w:val="009473E0"/>
    <w:rsid w:val="00947A6D"/>
    <w:rsid w:val="00952A48"/>
    <w:rsid w:val="009533B8"/>
    <w:rsid w:val="00954A3A"/>
    <w:rsid w:val="00954DEF"/>
    <w:rsid w:val="00954F84"/>
    <w:rsid w:val="0095580D"/>
    <w:rsid w:val="009562EB"/>
    <w:rsid w:val="009576F7"/>
    <w:rsid w:val="009604AE"/>
    <w:rsid w:val="00960D1C"/>
    <w:rsid w:val="00961061"/>
    <w:rsid w:val="0096160D"/>
    <w:rsid w:val="00962CEF"/>
    <w:rsid w:val="009646C3"/>
    <w:rsid w:val="00972114"/>
    <w:rsid w:val="00974C2C"/>
    <w:rsid w:val="00975B2D"/>
    <w:rsid w:val="00981FD0"/>
    <w:rsid w:val="0098314B"/>
    <w:rsid w:val="009841FA"/>
    <w:rsid w:val="00987245"/>
    <w:rsid w:val="00995E52"/>
    <w:rsid w:val="009A0FD5"/>
    <w:rsid w:val="009A2203"/>
    <w:rsid w:val="009A25AA"/>
    <w:rsid w:val="009A55DF"/>
    <w:rsid w:val="009B04F0"/>
    <w:rsid w:val="009B194F"/>
    <w:rsid w:val="009B21A2"/>
    <w:rsid w:val="009B2B71"/>
    <w:rsid w:val="009B3CA8"/>
    <w:rsid w:val="009B6825"/>
    <w:rsid w:val="009C0365"/>
    <w:rsid w:val="009C2B5D"/>
    <w:rsid w:val="009C3747"/>
    <w:rsid w:val="009C455D"/>
    <w:rsid w:val="009C57D8"/>
    <w:rsid w:val="009C6340"/>
    <w:rsid w:val="009D0A74"/>
    <w:rsid w:val="009D546B"/>
    <w:rsid w:val="009E0F66"/>
    <w:rsid w:val="009E1DCA"/>
    <w:rsid w:val="009E59A2"/>
    <w:rsid w:val="009F2626"/>
    <w:rsid w:val="009F3AE2"/>
    <w:rsid w:val="009F3D45"/>
    <w:rsid w:val="009F48D4"/>
    <w:rsid w:val="009F4990"/>
    <w:rsid w:val="009F7182"/>
    <w:rsid w:val="009F7E15"/>
    <w:rsid w:val="00A014A5"/>
    <w:rsid w:val="00A0539B"/>
    <w:rsid w:val="00A10862"/>
    <w:rsid w:val="00A11C9C"/>
    <w:rsid w:val="00A13E80"/>
    <w:rsid w:val="00A155BE"/>
    <w:rsid w:val="00A15B7A"/>
    <w:rsid w:val="00A16214"/>
    <w:rsid w:val="00A21B8F"/>
    <w:rsid w:val="00A22437"/>
    <w:rsid w:val="00A2369A"/>
    <w:rsid w:val="00A2514C"/>
    <w:rsid w:val="00A2574D"/>
    <w:rsid w:val="00A266D0"/>
    <w:rsid w:val="00A26CF8"/>
    <w:rsid w:val="00A27C0D"/>
    <w:rsid w:val="00A32348"/>
    <w:rsid w:val="00A35936"/>
    <w:rsid w:val="00A36402"/>
    <w:rsid w:val="00A4140C"/>
    <w:rsid w:val="00A43D9C"/>
    <w:rsid w:val="00A47FA5"/>
    <w:rsid w:val="00A508B8"/>
    <w:rsid w:val="00A52BF3"/>
    <w:rsid w:val="00A54B3F"/>
    <w:rsid w:val="00A56301"/>
    <w:rsid w:val="00A566DC"/>
    <w:rsid w:val="00A63DA7"/>
    <w:rsid w:val="00A74768"/>
    <w:rsid w:val="00A747E9"/>
    <w:rsid w:val="00A76440"/>
    <w:rsid w:val="00A76907"/>
    <w:rsid w:val="00A77870"/>
    <w:rsid w:val="00A82087"/>
    <w:rsid w:val="00A82C94"/>
    <w:rsid w:val="00A871E2"/>
    <w:rsid w:val="00A90D34"/>
    <w:rsid w:val="00A90E55"/>
    <w:rsid w:val="00A91FF1"/>
    <w:rsid w:val="00A93960"/>
    <w:rsid w:val="00A95A76"/>
    <w:rsid w:val="00A96D32"/>
    <w:rsid w:val="00AA01FE"/>
    <w:rsid w:val="00AA32B1"/>
    <w:rsid w:val="00AA4BDA"/>
    <w:rsid w:val="00AA569E"/>
    <w:rsid w:val="00AA6299"/>
    <w:rsid w:val="00AA6C96"/>
    <w:rsid w:val="00AA6FC1"/>
    <w:rsid w:val="00AA7FEC"/>
    <w:rsid w:val="00AB0FDE"/>
    <w:rsid w:val="00AB20AA"/>
    <w:rsid w:val="00AB2A00"/>
    <w:rsid w:val="00AB378A"/>
    <w:rsid w:val="00AB4B7A"/>
    <w:rsid w:val="00AC1323"/>
    <w:rsid w:val="00AC2737"/>
    <w:rsid w:val="00AC34E0"/>
    <w:rsid w:val="00AC3B18"/>
    <w:rsid w:val="00AC4135"/>
    <w:rsid w:val="00AC4D91"/>
    <w:rsid w:val="00AC5334"/>
    <w:rsid w:val="00AC6842"/>
    <w:rsid w:val="00AD1DC4"/>
    <w:rsid w:val="00AD7B81"/>
    <w:rsid w:val="00AE0FCE"/>
    <w:rsid w:val="00AE1E20"/>
    <w:rsid w:val="00AE3D03"/>
    <w:rsid w:val="00AE4615"/>
    <w:rsid w:val="00AE7BDB"/>
    <w:rsid w:val="00AE7FE0"/>
    <w:rsid w:val="00AF0C53"/>
    <w:rsid w:val="00AF7812"/>
    <w:rsid w:val="00AF7C67"/>
    <w:rsid w:val="00B02140"/>
    <w:rsid w:val="00B02341"/>
    <w:rsid w:val="00B04104"/>
    <w:rsid w:val="00B04A3C"/>
    <w:rsid w:val="00B124B3"/>
    <w:rsid w:val="00B126DE"/>
    <w:rsid w:val="00B1286F"/>
    <w:rsid w:val="00B13370"/>
    <w:rsid w:val="00B14278"/>
    <w:rsid w:val="00B15128"/>
    <w:rsid w:val="00B16BA1"/>
    <w:rsid w:val="00B16EC6"/>
    <w:rsid w:val="00B17DF1"/>
    <w:rsid w:val="00B22E61"/>
    <w:rsid w:val="00B25F0A"/>
    <w:rsid w:val="00B30C34"/>
    <w:rsid w:val="00B337CB"/>
    <w:rsid w:val="00B339F3"/>
    <w:rsid w:val="00B3505B"/>
    <w:rsid w:val="00B36E42"/>
    <w:rsid w:val="00B37462"/>
    <w:rsid w:val="00B4039A"/>
    <w:rsid w:val="00B45F96"/>
    <w:rsid w:val="00B46F8B"/>
    <w:rsid w:val="00B5010F"/>
    <w:rsid w:val="00B502AB"/>
    <w:rsid w:val="00B51617"/>
    <w:rsid w:val="00B54140"/>
    <w:rsid w:val="00B56A4C"/>
    <w:rsid w:val="00B56CA8"/>
    <w:rsid w:val="00B62764"/>
    <w:rsid w:val="00B648F2"/>
    <w:rsid w:val="00B70AAB"/>
    <w:rsid w:val="00B70CF8"/>
    <w:rsid w:val="00B7175A"/>
    <w:rsid w:val="00B71F3D"/>
    <w:rsid w:val="00B74D7D"/>
    <w:rsid w:val="00B771C1"/>
    <w:rsid w:val="00B77E33"/>
    <w:rsid w:val="00B837BF"/>
    <w:rsid w:val="00B8483A"/>
    <w:rsid w:val="00B84E48"/>
    <w:rsid w:val="00B85247"/>
    <w:rsid w:val="00B9633E"/>
    <w:rsid w:val="00BA0017"/>
    <w:rsid w:val="00BA2BCF"/>
    <w:rsid w:val="00BA3E85"/>
    <w:rsid w:val="00BA4E03"/>
    <w:rsid w:val="00BA6F5E"/>
    <w:rsid w:val="00BA7A20"/>
    <w:rsid w:val="00BB0368"/>
    <w:rsid w:val="00BB3C83"/>
    <w:rsid w:val="00BB664C"/>
    <w:rsid w:val="00BB6730"/>
    <w:rsid w:val="00BB7F44"/>
    <w:rsid w:val="00BC24B4"/>
    <w:rsid w:val="00BD39FD"/>
    <w:rsid w:val="00BD3B68"/>
    <w:rsid w:val="00BE18ED"/>
    <w:rsid w:val="00BE458B"/>
    <w:rsid w:val="00BE6294"/>
    <w:rsid w:val="00BE67F6"/>
    <w:rsid w:val="00BE72C8"/>
    <w:rsid w:val="00BF27F6"/>
    <w:rsid w:val="00BF4AF4"/>
    <w:rsid w:val="00BF50C5"/>
    <w:rsid w:val="00BF5403"/>
    <w:rsid w:val="00C04148"/>
    <w:rsid w:val="00C04422"/>
    <w:rsid w:val="00C05E23"/>
    <w:rsid w:val="00C11E5D"/>
    <w:rsid w:val="00C15C01"/>
    <w:rsid w:val="00C16894"/>
    <w:rsid w:val="00C176E5"/>
    <w:rsid w:val="00C177AA"/>
    <w:rsid w:val="00C20715"/>
    <w:rsid w:val="00C20CE6"/>
    <w:rsid w:val="00C2156B"/>
    <w:rsid w:val="00C22BB6"/>
    <w:rsid w:val="00C26467"/>
    <w:rsid w:val="00C2672C"/>
    <w:rsid w:val="00C31666"/>
    <w:rsid w:val="00C319E9"/>
    <w:rsid w:val="00C31C9C"/>
    <w:rsid w:val="00C341B1"/>
    <w:rsid w:val="00C36072"/>
    <w:rsid w:val="00C36468"/>
    <w:rsid w:val="00C369B8"/>
    <w:rsid w:val="00C40114"/>
    <w:rsid w:val="00C40D8B"/>
    <w:rsid w:val="00C43F19"/>
    <w:rsid w:val="00C4421A"/>
    <w:rsid w:val="00C451B4"/>
    <w:rsid w:val="00C52C78"/>
    <w:rsid w:val="00C52F4F"/>
    <w:rsid w:val="00C548A5"/>
    <w:rsid w:val="00C5494C"/>
    <w:rsid w:val="00C55CE0"/>
    <w:rsid w:val="00C55DAA"/>
    <w:rsid w:val="00C60910"/>
    <w:rsid w:val="00C613BB"/>
    <w:rsid w:val="00C62F62"/>
    <w:rsid w:val="00C63FDD"/>
    <w:rsid w:val="00C64780"/>
    <w:rsid w:val="00C65C72"/>
    <w:rsid w:val="00C669B6"/>
    <w:rsid w:val="00C74C66"/>
    <w:rsid w:val="00C75223"/>
    <w:rsid w:val="00C75ACB"/>
    <w:rsid w:val="00C91AC4"/>
    <w:rsid w:val="00C91F72"/>
    <w:rsid w:val="00C92836"/>
    <w:rsid w:val="00C93D81"/>
    <w:rsid w:val="00C94955"/>
    <w:rsid w:val="00C956A7"/>
    <w:rsid w:val="00C97CF6"/>
    <w:rsid w:val="00CA04AD"/>
    <w:rsid w:val="00CA1297"/>
    <w:rsid w:val="00CA20D6"/>
    <w:rsid w:val="00CA24E4"/>
    <w:rsid w:val="00CA7003"/>
    <w:rsid w:val="00CA717C"/>
    <w:rsid w:val="00CA7830"/>
    <w:rsid w:val="00CB32BB"/>
    <w:rsid w:val="00CB4575"/>
    <w:rsid w:val="00CB4928"/>
    <w:rsid w:val="00CB62EC"/>
    <w:rsid w:val="00CB6711"/>
    <w:rsid w:val="00CC0C90"/>
    <w:rsid w:val="00CC10E0"/>
    <w:rsid w:val="00CC2EA1"/>
    <w:rsid w:val="00CC4549"/>
    <w:rsid w:val="00CC4857"/>
    <w:rsid w:val="00CC5597"/>
    <w:rsid w:val="00CD2952"/>
    <w:rsid w:val="00CD2BBD"/>
    <w:rsid w:val="00CD2CF2"/>
    <w:rsid w:val="00CD6A1B"/>
    <w:rsid w:val="00CE0F93"/>
    <w:rsid w:val="00CE37D5"/>
    <w:rsid w:val="00CE3E25"/>
    <w:rsid w:val="00CF02B3"/>
    <w:rsid w:val="00CF1BB5"/>
    <w:rsid w:val="00CF24C7"/>
    <w:rsid w:val="00CF2DAE"/>
    <w:rsid w:val="00CF3034"/>
    <w:rsid w:val="00CF32E2"/>
    <w:rsid w:val="00CF3352"/>
    <w:rsid w:val="00CF77C1"/>
    <w:rsid w:val="00D0293A"/>
    <w:rsid w:val="00D02CB4"/>
    <w:rsid w:val="00D02E95"/>
    <w:rsid w:val="00D11AA7"/>
    <w:rsid w:val="00D12E32"/>
    <w:rsid w:val="00D26246"/>
    <w:rsid w:val="00D272FE"/>
    <w:rsid w:val="00D30F41"/>
    <w:rsid w:val="00D31A85"/>
    <w:rsid w:val="00D31EA1"/>
    <w:rsid w:val="00D3215E"/>
    <w:rsid w:val="00D33C25"/>
    <w:rsid w:val="00D34B53"/>
    <w:rsid w:val="00D37115"/>
    <w:rsid w:val="00D42B07"/>
    <w:rsid w:val="00D42BA9"/>
    <w:rsid w:val="00D43204"/>
    <w:rsid w:val="00D50878"/>
    <w:rsid w:val="00D50D3B"/>
    <w:rsid w:val="00D549B8"/>
    <w:rsid w:val="00D61405"/>
    <w:rsid w:val="00D61EBE"/>
    <w:rsid w:val="00D63F80"/>
    <w:rsid w:val="00D6403A"/>
    <w:rsid w:val="00D64333"/>
    <w:rsid w:val="00D645CE"/>
    <w:rsid w:val="00D64769"/>
    <w:rsid w:val="00D64E31"/>
    <w:rsid w:val="00D67909"/>
    <w:rsid w:val="00D70D6C"/>
    <w:rsid w:val="00D72AA4"/>
    <w:rsid w:val="00D769C6"/>
    <w:rsid w:val="00D76FC9"/>
    <w:rsid w:val="00D774E8"/>
    <w:rsid w:val="00D80698"/>
    <w:rsid w:val="00D833B5"/>
    <w:rsid w:val="00D83AF9"/>
    <w:rsid w:val="00D84F3E"/>
    <w:rsid w:val="00D8776F"/>
    <w:rsid w:val="00D9391F"/>
    <w:rsid w:val="00D94D23"/>
    <w:rsid w:val="00D96CB9"/>
    <w:rsid w:val="00DA0072"/>
    <w:rsid w:val="00DA0272"/>
    <w:rsid w:val="00DA3372"/>
    <w:rsid w:val="00DA4A2B"/>
    <w:rsid w:val="00DA5B54"/>
    <w:rsid w:val="00DB01D9"/>
    <w:rsid w:val="00DB04CD"/>
    <w:rsid w:val="00DB0899"/>
    <w:rsid w:val="00DB0B95"/>
    <w:rsid w:val="00DB1B41"/>
    <w:rsid w:val="00DB2E46"/>
    <w:rsid w:val="00DB42EF"/>
    <w:rsid w:val="00DB46D3"/>
    <w:rsid w:val="00DB6DBB"/>
    <w:rsid w:val="00DB7CF6"/>
    <w:rsid w:val="00DC11F2"/>
    <w:rsid w:val="00DC4AFD"/>
    <w:rsid w:val="00DC71D8"/>
    <w:rsid w:val="00DC7D8A"/>
    <w:rsid w:val="00DC7FAB"/>
    <w:rsid w:val="00DD1E80"/>
    <w:rsid w:val="00DD24C9"/>
    <w:rsid w:val="00DD2C31"/>
    <w:rsid w:val="00DD5057"/>
    <w:rsid w:val="00DD682B"/>
    <w:rsid w:val="00DD6F93"/>
    <w:rsid w:val="00DE1827"/>
    <w:rsid w:val="00DE2241"/>
    <w:rsid w:val="00DE3630"/>
    <w:rsid w:val="00DE459A"/>
    <w:rsid w:val="00DE568A"/>
    <w:rsid w:val="00DE7594"/>
    <w:rsid w:val="00DE7761"/>
    <w:rsid w:val="00DE78DB"/>
    <w:rsid w:val="00DF0F8E"/>
    <w:rsid w:val="00DF140F"/>
    <w:rsid w:val="00DF2AB1"/>
    <w:rsid w:val="00E02DD6"/>
    <w:rsid w:val="00E1113C"/>
    <w:rsid w:val="00E12DEA"/>
    <w:rsid w:val="00E12E43"/>
    <w:rsid w:val="00E13B01"/>
    <w:rsid w:val="00E158A4"/>
    <w:rsid w:val="00E169A8"/>
    <w:rsid w:val="00E21551"/>
    <w:rsid w:val="00E237A1"/>
    <w:rsid w:val="00E242EC"/>
    <w:rsid w:val="00E24DFA"/>
    <w:rsid w:val="00E33403"/>
    <w:rsid w:val="00E34B4F"/>
    <w:rsid w:val="00E36D6E"/>
    <w:rsid w:val="00E36EA7"/>
    <w:rsid w:val="00E37466"/>
    <w:rsid w:val="00E37C22"/>
    <w:rsid w:val="00E405AF"/>
    <w:rsid w:val="00E417B4"/>
    <w:rsid w:val="00E426DE"/>
    <w:rsid w:val="00E44685"/>
    <w:rsid w:val="00E55507"/>
    <w:rsid w:val="00E56F7D"/>
    <w:rsid w:val="00E57EFC"/>
    <w:rsid w:val="00E6057D"/>
    <w:rsid w:val="00E65469"/>
    <w:rsid w:val="00E658D5"/>
    <w:rsid w:val="00E6637B"/>
    <w:rsid w:val="00E66737"/>
    <w:rsid w:val="00E66D93"/>
    <w:rsid w:val="00E72029"/>
    <w:rsid w:val="00E72E7D"/>
    <w:rsid w:val="00E75E64"/>
    <w:rsid w:val="00E76FD3"/>
    <w:rsid w:val="00E773E6"/>
    <w:rsid w:val="00E77830"/>
    <w:rsid w:val="00E80C27"/>
    <w:rsid w:val="00E8222C"/>
    <w:rsid w:val="00E83475"/>
    <w:rsid w:val="00E84559"/>
    <w:rsid w:val="00E85791"/>
    <w:rsid w:val="00E87ECB"/>
    <w:rsid w:val="00E90979"/>
    <w:rsid w:val="00E91785"/>
    <w:rsid w:val="00E9633D"/>
    <w:rsid w:val="00E96BF8"/>
    <w:rsid w:val="00EA6CF4"/>
    <w:rsid w:val="00EB19D7"/>
    <w:rsid w:val="00EB1B15"/>
    <w:rsid w:val="00EB3EAD"/>
    <w:rsid w:val="00EB4F15"/>
    <w:rsid w:val="00EB7873"/>
    <w:rsid w:val="00EC103B"/>
    <w:rsid w:val="00EC1B1D"/>
    <w:rsid w:val="00EC2FCB"/>
    <w:rsid w:val="00EC445D"/>
    <w:rsid w:val="00EC6014"/>
    <w:rsid w:val="00EC6686"/>
    <w:rsid w:val="00ED111B"/>
    <w:rsid w:val="00ED3A28"/>
    <w:rsid w:val="00EE016C"/>
    <w:rsid w:val="00EE0927"/>
    <w:rsid w:val="00EE1B11"/>
    <w:rsid w:val="00EE2AAC"/>
    <w:rsid w:val="00EE2D44"/>
    <w:rsid w:val="00EE46AC"/>
    <w:rsid w:val="00EE7010"/>
    <w:rsid w:val="00EF0845"/>
    <w:rsid w:val="00EF154D"/>
    <w:rsid w:val="00EF190A"/>
    <w:rsid w:val="00EF4E08"/>
    <w:rsid w:val="00EF5133"/>
    <w:rsid w:val="00EF5CC8"/>
    <w:rsid w:val="00EF6DF0"/>
    <w:rsid w:val="00F05889"/>
    <w:rsid w:val="00F0643A"/>
    <w:rsid w:val="00F07F93"/>
    <w:rsid w:val="00F119F2"/>
    <w:rsid w:val="00F120CB"/>
    <w:rsid w:val="00F12D6B"/>
    <w:rsid w:val="00F13595"/>
    <w:rsid w:val="00F1387A"/>
    <w:rsid w:val="00F13C40"/>
    <w:rsid w:val="00F21CAF"/>
    <w:rsid w:val="00F22378"/>
    <w:rsid w:val="00F2467D"/>
    <w:rsid w:val="00F26555"/>
    <w:rsid w:val="00F278E5"/>
    <w:rsid w:val="00F3159E"/>
    <w:rsid w:val="00F322EE"/>
    <w:rsid w:val="00F32A5C"/>
    <w:rsid w:val="00F33293"/>
    <w:rsid w:val="00F34E74"/>
    <w:rsid w:val="00F37D16"/>
    <w:rsid w:val="00F434C3"/>
    <w:rsid w:val="00F43561"/>
    <w:rsid w:val="00F43798"/>
    <w:rsid w:val="00F44011"/>
    <w:rsid w:val="00F4592B"/>
    <w:rsid w:val="00F54F1C"/>
    <w:rsid w:val="00F5533C"/>
    <w:rsid w:val="00F559F7"/>
    <w:rsid w:val="00F56D3A"/>
    <w:rsid w:val="00F62F58"/>
    <w:rsid w:val="00F63936"/>
    <w:rsid w:val="00F6459D"/>
    <w:rsid w:val="00F64C7B"/>
    <w:rsid w:val="00F65250"/>
    <w:rsid w:val="00F6600C"/>
    <w:rsid w:val="00F677D9"/>
    <w:rsid w:val="00F706BB"/>
    <w:rsid w:val="00F711C4"/>
    <w:rsid w:val="00F72960"/>
    <w:rsid w:val="00F7681F"/>
    <w:rsid w:val="00F8078E"/>
    <w:rsid w:val="00F81F48"/>
    <w:rsid w:val="00F8768A"/>
    <w:rsid w:val="00F908DD"/>
    <w:rsid w:val="00F91228"/>
    <w:rsid w:val="00F91311"/>
    <w:rsid w:val="00F94D84"/>
    <w:rsid w:val="00F94F51"/>
    <w:rsid w:val="00F950C2"/>
    <w:rsid w:val="00F9696F"/>
    <w:rsid w:val="00F96E13"/>
    <w:rsid w:val="00F97026"/>
    <w:rsid w:val="00FB393D"/>
    <w:rsid w:val="00FB4FB8"/>
    <w:rsid w:val="00FB6C8A"/>
    <w:rsid w:val="00FB70B9"/>
    <w:rsid w:val="00FC0D67"/>
    <w:rsid w:val="00FC13EE"/>
    <w:rsid w:val="00FC2589"/>
    <w:rsid w:val="00FC3E78"/>
    <w:rsid w:val="00FC42AC"/>
    <w:rsid w:val="00FC4DB1"/>
    <w:rsid w:val="00FC56F3"/>
    <w:rsid w:val="00FC6A77"/>
    <w:rsid w:val="00FC717E"/>
    <w:rsid w:val="00FD2B79"/>
    <w:rsid w:val="00FE08D3"/>
    <w:rsid w:val="00FE0907"/>
    <w:rsid w:val="00FE30FF"/>
    <w:rsid w:val="00FE690F"/>
    <w:rsid w:val="00FE79C7"/>
    <w:rsid w:val="00FF17A8"/>
    <w:rsid w:val="00FF1A8A"/>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6512"/>
  <w15:docId w15:val="{A0BA2BE8-39F4-4613-9F25-C97D6AE5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LineNumber">
    <w:name w:val="line number"/>
    <w:basedOn w:val="DefaultParagraphFont"/>
    <w:uiPriority w:val="99"/>
    <w:semiHidden/>
    <w:unhideWhenUsed/>
    <w:rsid w:val="00EE2D44"/>
  </w:style>
  <w:style w:type="character" w:styleId="PlaceholderText">
    <w:name w:val="Placeholder Text"/>
    <w:basedOn w:val="DefaultParagraphFont"/>
    <w:uiPriority w:val="99"/>
    <w:semiHidden/>
    <w:rsid w:val="002C2556"/>
    <w:rPr>
      <w:color w:val="808080"/>
    </w:rPr>
  </w:style>
  <w:style w:type="paragraph" w:styleId="BalloonText">
    <w:name w:val="Balloon Text"/>
    <w:basedOn w:val="Normal"/>
    <w:link w:val="BalloonTextChar"/>
    <w:uiPriority w:val="99"/>
    <w:semiHidden/>
    <w:unhideWhenUsed/>
    <w:rsid w:val="003C4A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A32"/>
    <w:rPr>
      <w:rFonts w:ascii="Segoe UI" w:hAnsi="Segoe UI" w:cs="Segoe UI"/>
      <w:sz w:val="18"/>
      <w:szCs w:val="18"/>
    </w:rPr>
  </w:style>
  <w:style w:type="character" w:styleId="CommentReference">
    <w:name w:val="annotation reference"/>
    <w:basedOn w:val="DefaultParagraphFont"/>
    <w:uiPriority w:val="99"/>
    <w:semiHidden/>
    <w:unhideWhenUsed/>
    <w:rsid w:val="00DB42EF"/>
    <w:rPr>
      <w:sz w:val="16"/>
      <w:szCs w:val="16"/>
    </w:rPr>
  </w:style>
  <w:style w:type="paragraph" w:styleId="CommentText">
    <w:name w:val="annotation text"/>
    <w:basedOn w:val="Normal"/>
    <w:link w:val="CommentTextChar"/>
    <w:uiPriority w:val="99"/>
    <w:semiHidden/>
    <w:unhideWhenUsed/>
    <w:rsid w:val="00DB42EF"/>
    <w:pPr>
      <w:spacing w:line="240" w:lineRule="auto"/>
    </w:pPr>
    <w:rPr>
      <w:sz w:val="20"/>
      <w:szCs w:val="20"/>
    </w:rPr>
  </w:style>
  <w:style w:type="character" w:customStyle="1" w:styleId="CommentTextChar">
    <w:name w:val="Comment Text Char"/>
    <w:basedOn w:val="DefaultParagraphFont"/>
    <w:link w:val="CommentText"/>
    <w:uiPriority w:val="99"/>
    <w:semiHidden/>
    <w:rsid w:val="00DB42EF"/>
    <w:rPr>
      <w:sz w:val="20"/>
      <w:szCs w:val="20"/>
    </w:rPr>
  </w:style>
  <w:style w:type="paragraph" w:styleId="CommentSubject">
    <w:name w:val="annotation subject"/>
    <w:basedOn w:val="CommentText"/>
    <w:next w:val="CommentText"/>
    <w:link w:val="CommentSubjectChar"/>
    <w:uiPriority w:val="99"/>
    <w:semiHidden/>
    <w:unhideWhenUsed/>
    <w:rsid w:val="00DB42EF"/>
    <w:rPr>
      <w:b/>
      <w:bCs/>
    </w:rPr>
  </w:style>
  <w:style w:type="character" w:customStyle="1" w:styleId="CommentSubjectChar">
    <w:name w:val="Comment Subject Char"/>
    <w:basedOn w:val="CommentTextChar"/>
    <w:link w:val="CommentSubject"/>
    <w:uiPriority w:val="99"/>
    <w:semiHidden/>
    <w:rsid w:val="00DB42EF"/>
    <w:rPr>
      <w:b/>
      <w:bCs/>
      <w:sz w:val="20"/>
      <w:szCs w:val="20"/>
    </w:rPr>
  </w:style>
  <w:style w:type="character" w:styleId="Hyperlink">
    <w:name w:val="Hyperlink"/>
    <w:basedOn w:val="DefaultParagraphFont"/>
    <w:uiPriority w:val="99"/>
    <w:unhideWhenUsed/>
    <w:rsid w:val="0098314B"/>
    <w:rPr>
      <w:color w:val="0000FF" w:themeColor="hyperlink"/>
      <w:u w:val="single"/>
    </w:rPr>
  </w:style>
  <w:style w:type="paragraph" w:styleId="Bibliography">
    <w:name w:val="Bibliography"/>
    <w:basedOn w:val="Normal"/>
    <w:next w:val="Normal"/>
    <w:uiPriority w:val="37"/>
    <w:unhideWhenUsed/>
    <w:rsid w:val="00791BE7"/>
    <w:pPr>
      <w:spacing w:line="240" w:lineRule="auto"/>
      <w:ind w:left="720" w:hanging="720"/>
    </w:pPr>
  </w:style>
  <w:style w:type="paragraph" w:styleId="Revision">
    <w:name w:val="Revision"/>
    <w:hidden/>
    <w:uiPriority w:val="99"/>
    <w:semiHidden/>
    <w:rsid w:val="009F2626"/>
    <w:pPr>
      <w:spacing w:line="240" w:lineRule="auto"/>
    </w:pPr>
  </w:style>
  <w:style w:type="character" w:styleId="UnresolvedMention">
    <w:name w:val="Unresolved Mention"/>
    <w:basedOn w:val="DefaultParagraphFont"/>
    <w:uiPriority w:val="99"/>
    <w:semiHidden/>
    <w:unhideWhenUsed/>
    <w:rsid w:val="0043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3340">
      <w:bodyDiv w:val="1"/>
      <w:marLeft w:val="0"/>
      <w:marRight w:val="0"/>
      <w:marTop w:val="0"/>
      <w:marBottom w:val="0"/>
      <w:divBdr>
        <w:top w:val="none" w:sz="0" w:space="0" w:color="auto"/>
        <w:left w:val="none" w:sz="0" w:space="0" w:color="auto"/>
        <w:bottom w:val="none" w:sz="0" w:space="0" w:color="auto"/>
        <w:right w:val="none" w:sz="0" w:space="0" w:color="auto"/>
      </w:divBdr>
      <w:divsChild>
        <w:div w:id="750084273">
          <w:marLeft w:val="0"/>
          <w:marRight w:val="0"/>
          <w:marTop w:val="0"/>
          <w:marBottom w:val="0"/>
          <w:divBdr>
            <w:top w:val="none" w:sz="0" w:space="0" w:color="auto"/>
            <w:left w:val="none" w:sz="0" w:space="0" w:color="auto"/>
            <w:bottom w:val="none" w:sz="0" w:space="0" w:color="auto"/>
            <w:right w:val="none" w:sz="0" w:space="0" w:color="auto"/>
          </w:divBdr>
          <w:divsChild>
            <w:div w:id="239483079">
              <w:marLeft w:val="0"/>
              <w:marRight w:val="0"/>
              <w:marTop w:val="0"/>
              <w:marBottom w:val="0"/>
              <w:divBdr>
                <w:top w:val="none" w:sz="0" w:space="0" w:color="auto"/>
                <w:left w:val="none" w:sz="0" w:space="0" w:color="auto"/>
                <w:bottom w:val="none" w:sz="0" w:space="0" w:color="auto"/>
                <w:right w:val="none" w:sz="0" w:space="0" w:color="auto"/>
              </w:divBdr>
            </w:div>
            <w:div w:id="1034311818">
              <w:marLeft w:val="0"/>
              <w:marRight w:val="0"/>
              <w:marTop w:val="0"/>
              <w:marBottom w:val="0"/>
              <w:divBdr>
                <w:top w:val="none" w:sz="0" w:space="0" w:color="auto"/>
                <w:left w:val="none" w:sz="0" w:space="0" w:color="auto"/>
                <w:bottom w:val="none" w:sz="0" w:space="0" w:color="auto"/>
                <w:right w:val="none" w:sz="0" w:space="0" w:color="auto"/>
              </w:divBdr>
            </w:div>
            <w:div w:id="917137437">
              <w:marLeft w:val="0"/>
              <w:marRight w:val="0"/>
              <w:marTop w:val="0"/>
              <w:marBottom w:val="0"/>
              <w:divBdr>
                <w:top w:val="none" w:sz="0" w:space="0" w:color="auto"/>
                <w:left w:val="none" w:sz="0" w:space="0" w:color="auto"/>
                <w:bottom w:val="none" w:sz="0" w:space="0" w:color="auto"/>
                <w:right w:val="none" w:sz="0" w:space="0" w:color="auto"/>
              </w:divBdr>
            </w:div>
            <w:div w:id="1205631713">
              <w:marLeft w:val="0"/>
              <w:marRight w:val="0"/>
              <w:marTop w:val="0"/>
              <w:marBottom w:val="0"/>
              <w:divBdr>
                <w:top w:val="none" w:sz="0" w:space="0" w:color="auto"/>
                <w:left w:val="none" w:sz="0" w:space="0" w:color="auto"/>
                <w:bottom w:val="none" w:sz="0" w:space="0" w:color="auto"/>
                <w:right w:val="none" w:sz="0" w:space="0" w:color="auto"/>
              </w:divBdr>
            </w:div>
            <w:div w:id="607585767">
              <w:marLeft w:val="0"/>
              <w:marRight w:val="0"/>
              <w:marTop w:val="0"/>
              <w:marBottom w:val="0"/>
              <w:divBdr>
                <w:top w:val="none" w:sz="0" w:space="0" w:color="auto"/>
                <w:left w:val="none" w:sz="0" w:space="0" w:color="auto"/>
                <w:bottom w:val="none" w:sz="0" w:space="0" w:color="auto"/>
                <w:right w:val="none" w:sz="0" w:space="0" w:color="auto"/>
              </w:divBdr>
            </w:div>
            <w:div w:id="2131587499">
              <w:marLeft w:val="0"/>
              <w:marRight w:val="0"/>
              <w:marTop w:val="0"/>
              <w:marBottom w:val="0"/>
              <w:divBdr>
                <w:top w:val="none" w:sz="0" w:space="0" w:color="auto"/>
                <w:left w:val="none" w:sz="0" w:space="0" w:color="auto"/>
                <w:bottom w:val="none" w:sz="0" w:space="0" w:color="auto"/>
                <w:right w:val="none" w:sz="0" w:space="0" w:color="auto"/>
              </w:divBdr>
            </w:div>
            <w:div w:id="1516504605">
              <w:marLeft w:val="0"/>
              <w:marRight w:val="0"/>
              <w:marTop w:val="0"/>
              <w:marBottom w:val="0"/>
              <w:divBdr>
                <w:top w:val="none" w:sz="0" w:space="0" w:color="auto"/>
                <w:left w:val="none" w:sz="0" w:space="0" w:color="auto"/>
                <w:bottom w:val="none" w:sz="0" w:space="0" w:color="auto"/>
                <w:right w:val="none" w:sz="0" w:space="0" w:color="auto"/>
              </w:divBdr>
            </w:div>
            <w:div w:id="2124374358">
              <w:marLeft w:val="0"/>
              <w:marRight w:val="0"/>
              <w:marTop w:val="0"/>
              <w:marBottom w:val="0"/>
              <w:divBdr>
                <w:top w:val="none" w:sz="0" w:space="0" w:color="auto"/>
                <w:left w:val="none" w:sz="0" w:space="0" w:color="auto"/>
                <w:bottom w:val="none" w:sz="0" w:space="0" w:color="auto"/>
                <w:right w:val="none" w:sz="0" w:space="0" w:color="auto"/>
              </w:divBdr>
            </w:div>
            <w:div w:id="1232109329">
              <w:marLeft w:val="0"/>
              <w:marRight w:val="0"/>
              <w:marTop w:val="0"/>
              <w:marBottom w:val="0"/>
              <w:divBdr>
                <w:top w:val="none" w:sz="0" w:space="0" w:color="auto"/>
                <w:left w:val="none" w:sz="0" w:space="0" w:color="auto"/>
                <w:bottom w:val="none" w:sz="0" w:space="0" w:color="auto"/>
                <w:right w:val="none" w:sz="0" w:space="0" w:color="auto"/>
              </w:divBdr>
            </w:div>
            <w:div w:id="1746757103">
              <w:marLeft w:val="0"/>
              <w:marRight w:val="0"/>
              <w:marTop w:val="0"/>
              <w:marBottom w:val="0"/>
              <w:divBdr>
                <w:top w:val="none" w:sz="0" w:space="0" w:color="auto"/>
                <w:left w:val="none" w:sz="0" w:space="0" w:color="auto"/>
                <w:bottom w:val="none" w:sz="0" w:space="0" w:color="auto"/>
                <w:right w:val="none" w:sz="0" w:space="0" w:color="auto"/>
              </w:divBdr>
            </w:div>
            <w:div w:id="399328414">
              <w:marLeft w:val="0"/>
              <w:marRight w:val="0"/>
              <w:marTop w:val="0"/>
              <w:marBottom w:val="0"/>
              <w:divBdr>
                <w:top w:val="none" w:sz="0" w:space="0" w:color="auto"/>
                <w:left w:val="none" w:sz="0" w:space="0" w:color="auto"/>
                <w:bottom w:val="none" w:sz="0" w:space="0" w:color="auto"/>
                <w:right w:val="none" w:sz="0" w:space="0" w:color="auto"/>
              </w:divBdr>
            </w:div>
            <w:div w:id="1805849340">
              <w:marLeft w:val="0"/>
              <w:marRight w:val="0"/>
              <w:marTop w:val="0"/>
              <w:marBottom w:val="0"/>
              <w:divBdr>
                <w:top w:val="none" w:sz="0" w:space="0" w:color="auto"/>
                <w:left w:val="none" w:sz="0" w:space="0" w:color="auto"/>
                <w:bottom w:val="none" w:sz="0" w:space="0" w:color="auto"/>
                <w:right w:val="none" w:sz="0" w:space="0" w:color="auto"/>
              </w:divBdr>
            </w:div>
            <w:div w:id="1725713212">
              <w:marLeft w:val="0"/>
              <w:marRight w:val="0"/>
              <w:marTop w:val="0"/>
              <w:marBottom w:val="0"/>
              <w:divBdr>
                <w:top w:val="none" w:sz="0" w:space="0" w:color="auto"/>
                <w:left w:val="none" w:sz="0" w:space="0" w:color="auto"/>
                <w:bottom w:val="none" w:sz="0" w:space="0" w:color="auto"/>
                <w:right w:val="none" w:sz="0" w:space="0" w:color="auto"/>
              </w:divBdr>
            </w:div>
            <w:div w:id="1492714956">
              <w:marLeft w:val="0"/>
              <w:marRight w:val="0"/>
              <w:marTop w:val="0"/>
              <w:marBottom w:val="0"/>
              <w:divBdr>
                <w:top w:val="none" w:sz="0" w:space="0" w:color="auto"/>
                <w:left w:val="none" w:sz="0" w:space="0" w:color="auto"/>
                <w:bottom w:val="none" w:sz="0" w:space="0" w:color="auto"/>
                <w:right w:val="none" w:sz="0" w:space="0" w:color="auto"/>
              </w:divBdr>
            </w:div>
            <w:div w:id="2105954684">
              <w:marLeft w:val="0"/>
              <w:marRight w:val="0"/>
              <w:marTop w:val="0"/>
              <w:marBottom w:val="0"/>
              <w:divBdr>
                <w:top w:val="none" w:sz="0" w:space="0" w:color="auto"/>
                <w:left w:val="none" w:sz="0" w:space="0" w:color="auto"/>
                <w:bottom w:val="none" w:sz="0" w:space="0" w:color="auto"/>
                <w:right w:val="none" w:sz="0" w:space="0" w:color="auto"/>
              </w:divBdr>
            </w:div>
            <w:div w:id="582568699">
              <w:marLeft w:val="0"/>
              <w:marRight w:val="0"/>
              <w:marTop w:val="0"/>
              <w:marBottom w:val="0"/>
              <w:divBdr>
                <w:top w:val="none" w:sz="0" w:space="0" w:color="auto"/>
                <w:left w:val="none" w:sz="0" w:space="0" w:color="auto"/>
                <w:bottom w:val="none" w:sz="0" w:space="0" w:color="auto"/>
                <w:right w:val="none" w:sz="0" w:space="0" w:color="auto"/>
              </w:divBdr>
            </w:div>
            <w:div w:id="689377815">
              <w:marLeft w:val="0"/>
              <w:marRight w:val="0"/>
              <w:marTop w:val="0"/>
              <w:marBottom w:val="0"/>
              <w:divBdr>
                <w:top w:val="none" w:sz="0" w:space="0" w:color="auto"/>
                <w:left w:val="none" w:sz="0" w:space="0" w:color="auto"/>
                <w:bottom w:val="none" w:sz="0" w:space="0" w:color="auto"/>
                <w:right w:val="none" w:sz="0" w:space="0" w:color="auto"/>
              </w:divBdr>
            </w:div>
            <w:div w:id="56250124">
              <w:marLeft w:val="0"/>
              <w:marRight w:val="0"/>
              <w:marTop w:val="0"/>
              <w:marBottom w:val="0"/>
              <w:divBdr>
                <w:top w:val="none" w:sz="0" w:space="0" w:color="auto"/>
                <w:left w:val="none" w:sz="0" w:space="0" w:color="auto"/>
                <w:bottom w:val="none" w:sz="0" w:space="0" w:color="auto"/>
                <w:right w:val="none" w:sz="0" w:space="0" w:color="auto"/>
              </w:divBdr>
            </w:div>
            <w:div w:id="713046997">
              <w:marLeft w:val="0"/>
              <w:marRight w:val="0"/>
              <w:marTop w:val="0"/>
              <w:marBottom w:val="0"/>
              <w:divBdr>
                <w:top w:val="none" w:sz="0" w:space="0" w:color="auto"/>
                <w:left w:val="none" w:sz="0" w:space="0" w:color="auto"/>
                <w:bottom w:val="none" w:sz="0" w:space="0" w:color="auto"/>
                <w:right w:val="none" w:sz="0" w:space="0" w:color="auto"/>
              </w:divBdr>
            </w:div>
            <w:div w:id="1851674033">
              <w:marLeft w:val="0"/>
              <w:marRight w:val="0"/>
              <w:marTop w:val="0"/>
              <w:marBottom w:val="0"/>
              <w:divBdr>
                <w:top w:val="none" w:sz="0" w:space="0" w:color="auto"/>
                <w:left w:val="none" w:sz="0" w:space="0" w:color="auto"/>
                <w:bottom w:val="none" w:sz="0" w:space="0" w:color="auto"/>
                <w:right w:val="none" w:sz="0" w:space="0" w:color="auto"/>
              </w:divBdr>
            </w:div>
            <w:div w:id="429590935">
              <w:marLeft w:val="0"/>
              <w:marRight w:val="0"/>
              <w:marTop w:val="0"/>
              <w:marBottom w:val="0"/>
              <w:divBdr>
                <w:top w:val="none" w:sz="0" w:space="0" w:color="auto"/>
                <w:left w:val="none" w:sz="0" w:space="0" w:color="auto"/>
                <w:bottom w:val="none" w:sz="0" w:space="0" w:color="auto"/>
                <w:right w:val="none" w:sz="0" w:space="0" w:color="auto"/>
              </w:divBdr>
            </w:div>
            <w:div w:id="2080857789">
              <w:marLeft w:val="0"/>
              <w:marRight w:val="0"/>
              <w:marTop w:val="0"/>
              <w:marBottom w:val="0"/>
              <w:divBdr>
                <w:top w:val="none" w:sz="0" w:space="0" w:color="auto"/>
                <w:left w:val="none" w:sz="0" w:space="0" w:color="auto"/>
                <w:bottom w:val="none" w:sz="0" w:space="0" w:color="auto"/>
                <w:right w:val="none" w:sz="0" w:space="0" w:color="auto"/>
              </w:divBdr>
            </w:div>
            <w:div w:id="452871499">
              <w:marLeft w:val="0"/>
              <w:marRight w:val="0"/>
              <w:marTop w:val="0"/>
              <w:marBottom w:val="0"/>
              <w:divBdr>
                <w:top w:val="none" w:sz="0" w:space="0" w:color="auto"/>
                <w:left w:val="none" w:sz="0" w:space="0" w:color="auto"/>
                <w:bottom w:val="none" w:sz="0" w:space="0" w:color="auto"/>
                <w:right w:val="none" w:sz="0" w:space="0" w:color="auto"/>
              </w:divBdr>
            </w:div>
            <w:div w:id="1804733209">
              <w:marLeft w:val="0"/>
              <w:marRight w:val="0"/>
              <w:marTop w:val="0"/>
              <w:marBottom w:val="0"/>
              <w:divBdr>
                <w:top w:val="none" w:sz="0" w:space="0" w:color="auto"/>
                <w:left w:val="none" w:sz="0" w:space="0" w:color="auto"/>
                <w:bottom w:val="none" w:sz="0" w:space="0" w:color="auto"/>
                <w:right w:val="none" w:sz="0" w:space="0" w:color="auto"/>
              </w:divBdr>
            </w:div>
            <w:div w:id="963586378">
              <w:marLeft w:val="0"/>
              <w:marRight w:val="0"/>
              <w:marTop w:val="0"/>
              <w:marBottom w:val="0"/>
              <w:divBdr>
                <w:top w:val="none" w:sz="0" w:space="0" w:color="auto"/>
                <w:left w:val="none" w:sz="0" w:space="0" w:color="auto"/>
                <w:bottom w:val="none" w:sz="0" w:space="0" w:color="auto"/>
                <w:right w:val="none" w:sz="0" w:space="0" w:color="auto"/>
              </w:divBdr>
            </w:div>
            <w:div w:id="123625106">
              <w:marLeft w:val="0"/>
              <w:marRight w:val="0"/>
              <w:marTop w:val="0"/>
              <w:marBottom w:val="0"/>
              <w:divBdr>
                <w:top w:val="none" w:sz="0" w:space="0" w:color="auto"/>
                <w:left w:val="none" w:sz="0" w:space="0" w:color="auto"/>
                <w:bottom w:val="none" w:sz="0" w:space="0" w:color="auto"/>
                <w:right w:val="none" w:sz="0" w:space="0" w:color="auto"/>
              </w:divBdr>
            </w:div>
            <w:div w:id="512576772">
              <w:marLeft w:val="0"/>
              <w:marRight w:val="0"/>
              <w:marTop w:val="0"/>
              <w:marBottom w:val="0"/>
              <w:divBdr>
                <w:top w:val="none" w:sz="0" w:space="0" w:color="auto"/>
                <w:left w:val="none" w:sz="0" w:space="0" w:color="auto"/>
                <w:bottom w:val="none" w:sz="0" w:space="0" w:color="auto"/>
                <w:right w:val="none" w:sz="0" w:space="0" w:color="auto"/>
              </w:divBdr>
            </w:div>
            <w:div w:id="725838508">
              <w:marLeft w:val="0"/>
              <w:marRight w:val="0"/>
              <w:marTop w:val="0"/>
              <w:marBottom w:val="0"/>
              <w:divBdr>
                <w:top w:val="none" w:sz="0" w:space="0" w:color="auto"/>
                <w:left w:val="none" w:sz="0" w:space="0" w:color="auto"/>
                <w:bottom w:val="none" w:sz="0" w:space="0" w:color="auto"/>
                <w:right w:val="none" w:sz="0" w:space="0" w:color="auto"/>
              </w:divBdr>
            </w:div>
            <w:div w:id="1581016100">
              <w:marLeft w:val="0"/>
              <w:marRight w:val="0"/>
              <w:marTop w:val="0"/>
              <w:marBottom w:val="0"/>
              <w:divBdr>
                <w:top w:val="none" w:sz="0" w:space="0" w:color="auto"/>
                <w:left w:val="none" w:sz="0" w:space="0" w:color="auto"/>
                <w:bottom w:val="none" w:sz="0" w:space="0" w:color="auto"/>
                <w:right w:val="none" w:sz="0" w:space="0" w:color="auto"/>
              </w:divBdr>
            </w:div>
            <w:div w:id="1482650818">
              <w:marLeft w:val="0"/>
              <w:marRight w:val="0"/>
              <w:marTop w:val="0"/>
              <w:marBottom w:val="0"/>
              <w:divBdr>
                <w:top w:val="none" w:sz="0" w:space="0" w:color="auto"/>
                <w:left w:val="none" w:sz="0" w:space="0" w:color="auto"/>
                <w:bottom w:val="none" w:sz="0" w:space="0" w:color="auto"/>
                <w:right w:val="none" w:sz="0" w:space="0" w:color="auto"/>
              </w:divBdr>
            </w:div>
            <w:div w:id="1534079148">
              <w:marLeft w:val="0"/>
              <w:marRight w:val="0"/>
              <w:marTop w:val="0"/>
              <w:marBottom w:val="0"/>
              <w:divBdr>
                <w:top w:val="none" w:sz="0" w:space="0" w:color="auto"/>
                <w:left w:val="none" w:sz="0" w:space="0" w:color="auto"/>
                <w:bottom w:val="none" w:sz="0" w:space="0" w:color="auto"/>
                <w:right w:val="none" w:sz="0" w:space="0" w:color="auto"/>
              </w:divBdr>
            </w:div>
            <w:div w:id="1031105935">
              <w:marLeft w:val="0"/>
              <w:marRight w:val="0"/>
              <w:marTop w:val="0"/>
              <w:marBottom w:val="0"/>
              <w:divBdr>
                <w:top w:val="none" w:sz="0" w:space="0" w:color="auto"/>
                <w:left w:val="none" w:sz="0" w:space="0" w:color="auto"/>
                <w:bottom w:val="none" w:sz="0" w:space="0" w:color="auto"/>
                <w:right w:val="none" w:sz="0" w:space="0" w:color="auto"/>
              </w:divBdr>
            </w:div>
            <w:div w:id="807820091">
              <w:marLeft w:val="0"/>
              <w:marRight w:val="0"/>
              <w:marTop w:val="0"/>
              <w:marBottom w:val="0"/>
              <w:divBdr>
                <w:top w:val="none" w:sz="0" w:space="0" w:color="auto"/>
                <w:left w:val="none" w:sz="0" w:space="0" w:color="auto"/>
                <w:bottom w:val="none" w:sz="0" w:space="0" w:color="auto"/>
                <w:right w:val="none" w:sz="0" w:space="0" w:color="auto"/>
              </w:divBdr>
            </w:div>
            <w:div w:id="67505795">
              <w:marLeft w:val="0"/>
              <w:marRight w:val="0"/>
              <w:marTop w:val="0"/>
              <w:marBottom w:val="0"/>
              <w:divBdr>
                <w:top w:val="none" w:sz="0" w:space="0" w:color="auto"/>
                <w:left w:val="none" w:sz="0" w:space="0" w:color="auto"/>
                <w:bottom w:val="none" w:sz="0" w:space="0" w:color="auto"/>
                <w:right w:val="none" w:sz="0" w:space="0" w:color="auto"/>
              </w:divBdr>
            </w:div>
            <w:div w:id="1195651806">
              <w:marLeft w:val="0"/>
              <w:marRight w:val="0"/>
              <w:marTop w:val="0"/>
              <w:marBottom w:val="0"/>
              <w:divBdr>
                <w:top w:val="none" w:sz="0" w:space="0" w:color="auto"/>
                <w:left w:val="none" w:sz="0" w:space="0" w:color="auto"/>
                <w:bottom w:val="none" w:sz="0" w:space="0" w:color="auto"/>
                <w:right w:val="none" w:sz="0" w:space="0" w:color="auto"/>
              </w:divBdr>
            </w:div>
            <w:div w:id="369502279">
              <w:marLeft w:val="0"/>
              <w:marRight w:val="0"/>
              <w:marTop w:val="0"/>
              <w:marBottom w:val="0"/>
              <w:divBdr>
                <w:top w:val="none" w:sz="0" w:space="0" w:color="auto"/>
                <w:left w:val="none" w:sz="0" w:space="0" w:color="auto"/>
                <w:bottom w:val="none" w:sz="0" w:space="0" w:color="auto"/>
                <w:right w:val="none" w:sz="0" w:space="0" w:color="auto"/>
              </w:divBdr>
            </w:div>
            <w:div w:id="1108695569">
              <w:marLeft w:val="0"/>
              <w:marRight w:val="0"/>
              <w:marTop w:val="0"/>
              <w:marBottom w:val="0"/>
              <w:divBdr>
                <w:top w:val="none" w:sz="0" w:space="0" w:color="auto"/>
                <w:left w:val="none" w:sz="0" w:space="0" w:color="auto"/>
                <w:bottom w:val="none" w:sz="0" w:space="0" w:color="auto"/>
                <w:right w:val="none" w:sz="0" w:space="0" w:color="auto"/>
              </w:divBdr>
            </w:div>
            <w:div w:id="1859855975">
              <w:marLeft w:val="0"/>
              <w:marRight w:val="0"/>
              <w:marTop w:val="0"/>
              <w:marBottom w:val="0"/>
              <w:divBdr>
                <w:top w:val="none" w:sz="0" w:space="0" w:color="auto"/>
                <w:left w:val="none" w:sz="0" w:space="0" w:color="auto"/>
                <w:bottom w:val="none" w:sz="0" w:space="0" w:color="auto"/>
                <w:right w:val="none" w:sz="0" w:space="0" w:color="auto"/>
              </w:divBdr>
            </w:div>
            <w:div w:id="1388801983">
              <w:marLeft w:val="0"/>
              <w:marRight w:val="0"/>
              <w:marTop w:val="0"/>
              <w:marBottom w:val="0"/>
              <w:divBdr>
                <w:top w:val="none" w:sz="0" w:space="0" w:color="auto"/>
                <w:left w:val="none" w:sz="0" w:space="0" w:color="auto"/>
                <w:bottom w:val="none" w:sz="0" w:space="0" w:color="auto"/>
                <w:right w:val="none" w:sz="0" w:space="0" w:color="auto"/>
              </w:divBdr>
            </w:div>
            <w:div w:id="611858011">
              <w:marLeft w:val="0"/>
              <w:marRight w:val="0"/>
              <w:marTop w:val="0"/>
              <w:marBottom w:val="0"/>
              <w:divBdr>
                <w:top w:val="none" w:sz="0" w:space="0" w:color="auto"/>
                <w:left w:val="none" w:sz="0" w:space="0" w:color="auto"/>
                <w:bottom w:val="none" w:sz="0" w:space="0" w:color="auto"/>
                <w:right w:val="none" w:sz="0" w:space="0" w:color="auto"/>
              </w:divBdr>
            </w:div>
            <w:div w:id="1621179680">
              <w:marLeft w:val="0"/>
              <w:marRight w:val="0"/>
              <w:marTop w:val="0"/>
              <w:marBottom w:val="0"/>
              <w:divBdr>
                <w:top w:val="none" w:sz="0" w:space="0" w:color="auto"/>
                <w:left w:val="none" w:sz="0" w:space="0" w:color="auto"/>
                <w:bottom w:val="none" w:sz="0" w:space="0" w:color="auto"/>
                <w:right w:val="none" w:sz="0" w:space="0" w:color="auto"/>
              </w:divBdr>
            </w:div>
            <w:div w:id="102267927">
              <w:marLeft w:val="0"/>
              <w:marRight w:val="0"/>
              <w:marTop w:val="0"/>
              <w:marBottom w:val="0"/>
              <w:divBdr>
                <w:top w:val="none" w:sz="0" w:space="0" w:color="auto"/>
                <w:left w:val="none" w:sz="0" w:space="0" w:color="auto"/>
                <w:bottom w:val="none" w:sz="0" w:space="0" w:color="auto"/>
                <w:right w:val="none" w:sz="0" w:space="0" w:color="auto"/>
              </w:divBdr>
            </w:div>
            <w:div w:id="857473601">
              <w:marLeft w:val="0"/>
              <w:marRight w:val="0"/>
              <w:marTop w:val="0"/>
              <w:marBottom w:val="0"/>
              <w:divBdr>
                <w:top w:val="none" w:sz="0" w:space="0" w:color="auto"/>
                <w:left w:val="none" w:sz="0" w:space="0" w:color="auto"/>
                <w:bottom w:val="none" w:sz="0" w:space="0" w:color="auto"/>
                <w:right w:val="none" w:sz="0" w:space="0" w:color="auto"/>
              </w:divBdr>
            </w:div>
            <w:div w:id="67533493">
              <w:marLeft w:val="0"/>
              <w:marRight w:val="0"/>
              <w:marTop w:val="0"/>
              <w:marBottom w:val="0"/>
              <w:divBdr>
                <w:top w:val="none" w:sz="0" w:space="0" w:color="auto"/>
                <w:left w:val="none" w:sz="0" w:space="0" w:color="auto"/>
                <w:bottom w:val="none" w:sz="0" w:space="0" w:color="auto"/>
                <w:right w:val="none" w:sz="0" w:space="0" w:color="auto"/>
              </w:divBdr>
            </w:div>
            <w:div w:id="228926422">
              <w:marLeft w:val="0"/>
              <w:marRight w:val="0"/>
              <w:marTop w:val="0"/>
              <w:marBottom w:val="0"/>
              <w:divBdr>
                <w:top w:val="none" w:sz="0" w:space="0" w:color="auto"/>
                <w:left w:val="none" w:sz="0" w:space="0" w:color="auto"/>
                <w:bottom w:val="none" w:sz="0" w:space="0" w:color="auto"/>
                <w:right w:val="none" w:sz="0" w:space="0" w:color="auto"/>
              </w:divBdr>
            </w:div>
            <w:div w:id="1791244050">
              <w:marLeft w:val="0"/>
              <w:marRight w:val="0"/>
              <w:marTop w:val="0"/>
              <w:marBottom w:val="0"/>
              <w:divBdr>
                <w:top w:val="none" w:sz="0" w:space="0" w:color="auto"/>
                <w:left w:val="none" w:sz="0" w:space="0" w:color="auto"/>
                <w:bottom w:val="none" w:sz="0" w:space="0" w:color="auto"/>
                <w:right w:val="none" w:sz="0" w:space="0" w:color="auto"/>
              </w:divBdr>
            </w:div>
            <w:div w:id="1018384533">
              <w:marLeft w:val="0"/>
              <w:marRight w:val="0"/>
              <w:marTop w:val="0"/>
              <w:marBottom w:val="0"/>
              <w:divBdr>
                <w:top w:val="none" w:sz="0" w:space="0" w:color="auto"/>
                <w:left w:val="none" w:sz="0" w:space="0" w:color="auto"/>
                <w:bottom w:val="none" w:sz="0" w:space="0" w:color="auto"/>
                <w:right w:val="none" w:sz="0" w:space="0" w:color="auto"/>
              </w:divBdr>
            </w:div>
            <w:div w:id="1992173594">
              <w:marLeft w:val="0"/>
              <w:marRight w:val="0"/>
              <w:marTop w:val="0"/>
              <w:marBottom w:val="0"/>
              <w:divBdr>
                <w:top w:val="none" w:sz="0" w:space="0" w:color="auto"/>
                <w:left w:val="none" w:sz="0" w:space="0" w:color="auto"/>
                <w:bottom w:val="none" w:sz="0" w:space="0" w:color="auto"/>
                <w:right w:val="none" w:sz="0" w:space="0" w:color="auto"/>
              </w:divBdr>
            </w:div>
            <w:div w:id="1860118574">
              <w:marLeft w:val="0"/>
              <w:marRight w:val="0"/>
              <w:marTop w:val="0"/>
              <w:marBottom w:val="0"/>
              <w:divBdr>
                <w:top w:val="none" w:sz="0" w:space="0" w:color="auto"/>
                <w:left w:val="none" w:sz="0" w:space="0" w:color="auto"/>
                <w:bottom w:val="none" w:sz="0" w:space="0" w:color="auto"/>
                <w:right w:val="none" w:sz="0" w:space="0" w:color="auto"/>
              </w:divBdr>
            </w:div>
            <w:div w:id="2057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751">
      <w:bodyDiv w:val="1"/>
      <w:marLeft w:val="0"/>
      <w:marRight w:val="0"/>
      <w:marTop w:val="0"/>
      <w:marBottom w:val="0"/>
      <w:divBdr>
        <w:top w:val="none" w:sz="0" w:space="0" w:color="auto"/>
        <w:left w:val="none" w:sz="0" w:space="0" w:color="auto"/>
        <w:bottom w:val="none" w:sz="0" w:space="0" w:color="auto"/>
        <w:right w:val="none" w:sz="0" w:space="0" w:color="auto"/>
      </w:divBdr>
      <w:divsChild>
        <w:div w:id="1096049538">
          <w:marLeft w:val="0"/>
          <w:marRight w:val="0"/>
          <w:marTop w:val="0"/>
          <w:marBottom w:val="0"/>
          <w:divBdr>
            <w:top w:val="none" w:sz="0" w:space="0" w:color="auto"/>
            <w:left w:val="none" w:sz="0" w:space="0" w:color="auto"/>
            <w:bottom w:val="none" w:sz="0" w:space="0" w:color="auto"/>
            <w:right w:val="none" w:sz="0" w:space="0" w:color="auto"/>
          </w:divBdr>
          <w:divsChild>
            <w:div w:id="159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129">
      <w:bodyDiv w:val="1"/>
      <w:marLeft w:val="0"/>
      <w:marRight w:val="0"/>
      <w:marTop w:val="0"/>
      <w:marBottom w:val="0"/>
      <w:divBdr>
        <w:top w:val="none" w:sz="0" w:space="0" w:color="auto"/>
        <w:left w:val="none" w:sz="0" w:space="0" w:color="auto"/>
        <w:bottom w:val="none" w:sz="0" w:space="0" w:color="auto"/>
        <w:right w:val="none" w:sz="0" w:space="0" w:color="auto"/>
      </w:divBdr>
      <w:divsChild>
        <w:div w:id="889806228">
          <w:marLeft w:val="0"/>
          <w:marRight w:val="0"/>
          <w:marTop w:val="0"/>
          <w:marBottom w:val="0"/>
          <w:divBdr>
            <w:top w:val="none" w:sz="0" w:space="0" w:color="auto"/>
            <w:left w:val="none" w:sz="0" w:space="0" w:color="auto"/>
            <w:bottom w:val="none" w:sz="0" w:space="0" w:color="auto"/>
            <w:right w:val="none" w:sz="0" w:space="0" w:color="auto"/>
          </w:divBdr>
          <w:divsChild>
            <w:div w:id="329911358">
              <w:marLeft w:val="0"/>
              <w:marRight w:val="0"/>
              <w:marTop w:val="0"/>
              <w:marBottom w:val="0"/>
              <w:divBdr>
                <w:top w:val="none" w:sz="0" w:space="0" w:color="auto"/>
                <w:left w:val="none" w:sz="0" w:space="0" w:color="auto"/>
                <w:bottom w:val="none" w:sz="0" w:space="0" w:color="auto"/>
                <w:right w:val="none" w:sz="0" w:space="0" w:color="auto"/>
              </w:divBdr>
            </w:div>
            <w:div w:id="372004355">
              <w:marLeft w:val="0"/>
              <w:marRight w:val="0"/>
              <w:marTop w:val="0"/>
              <w:marBottom w:val="0"/>
              <w:divBdr>
                <w:top w:val="none" w:sz="0" w:space="0" w:color="auto"/>
                <w:left w:val="none" w:sz="0" w:space="0" w:color="auto"/>
                <w:bottom w:val="none" w:sz="0" w:space="0" w:color="auto"/>
                <w:right w:val="none" w:sz="0" w:space="0" w:color="auto"/>
              </w:divBdr>
            </w:div>
            <w:div w:id="749354022">
              <w:marLeft w:val="0"/>
              <w:marRight w:val="0"/>
              <w:marTop w:val="0"/>
              <w:marBottom w:val="0"/>
              <w:divBdr>
                <w:top w:val="none" w:sz="0" w:space="0" w:color="auto"/>
                <w:left w:val="none" w:sz="0" w:space="0" w:color="auto"/>
                <w:bottom w:val="none" w:sz="0" w:space="0" w:color="auto"/>
                <w:right w:val="none" w:sz="0" w:space="0" w:color="auto"/>
              </w:divBdr>
            </w:div>
            <w:div w:id="968779170">
              <w:marLeft w:val="0"/>
              <w:marRight w:val="0"/>
              <w:marTop w:val="0"/>
              <w:marBottom w:val="0"/>
              <w:divBdr>
                <w:top w:val="none" w:sz="0" w:space="0" w:color="auto"/>
                <w:left w:val="none" w:sz="0" w:space="0" w:color="auto"/>
                <w:bottom w:val="none" w:sz="0" w:space="0" w:color="auto"/>
                <w:right w:val="none" w:sz="0" w:space="0" w:color="auto"/>
              </w:divBdr>
            </w:div>
            <w:div w:id="1001199646">
              <w:marLeft w:val="0"/>
              <w:marRight w:val="0"/>
              <w:marTop w:val="0"/>
              <w:marBottom w:val="0"/>
              <w:divBdr>
                <w:top w:val="none" w:sz="0" w:space="0" w:color="auto"/>
                <w:left w:val="none" w:sz="0" w:space="0" w:color="auto"/>
                <w:bottom w:val="none" w:sz="0" w:space="0" w:color="auto"/>
                <w:right w:val="none" w:sz="0" w:space="0" w:color="auto"/>
              </w:divBdr>
            </w:div>
            <w:div w:id="13843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4548">
      <w:bodyDiv w:val="1"/>
      <w:marLeft w:val="0"/>
      <w:marRight w:val="0"/>
      <w:marTop w:val="0"/>
      <w:marBottom w:val="0"/>
      <w:divBdr>
        <w:top w:val="none" w:sz="0" w:space="0" w:color="auto"/>
        <w:left w:val="none" w:sz="0" w:space="0" w:color="auto"/>
        <w:bottom w:val="none" w:sz="0" w:space="0" w:color="auto"/>
        <w:right w:val="none" w:sz="0" w:space="0" w:color="auto"/>
      </w:divBdr>
      <w:divsChild>
        <w:div w:id="1781215593">
          <w:marLeft w:val="0"/>
          <w:marRight w:val="0"/>
          <w:marTop w:val="0"/>
          <w:marBottom w:val="0"/>
          <w:divBdr>
            <w:top w:val="none" w:sz="0" w:space="0" w:color="auto"/>
            <w:left w:val="none" w:sz="0" w:space="0" w:color="auto"/>
            <w:bottom w:val="none" w:sz="0" w:space="0" w:color="auto"/>
            <w:right w:val="none" w:sz="0" w:space="0" w:color="auto"/>
          </w:divBdr>
          <w:divsChild>
            <w:div w:id="12962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685">
      <w:bodyDiv w:val="1"/>
      <w:marLeft w:val="0"/>
      <w:marRight w:val="0"/>
      <w:marTop w:val="0"/>
      <w:marBottom w:val="0"/>
      <w:divBdr>
        <w:top w:val="none" w:sz="0" w:space="0" w:color="auto"/>
        <w:left w:val="none" w:sz="0" w:space="0" w:color="auto"/>
        <w:bottom w:val="none" w:sz="0" w:space="0" w:color="auto"/>
        <w:right w:val="none" w:sz="0" w:space="0" w:color="auto"/>
      </w:divBdr>
      <w:divsChild>
        <w:div w:id="1862744666">
          <w:marLeft w:val="0"/>
          <w:marRight w:val="0"/>
          <w:marTop w:val="0"/>
          <w:marBottom w:val="0"/>
          <w:divBdr>
            <w:top w:val="none" w:sz="0" w:space="0" w:color="auto"/>
            <w:left w:val="none" w:sz="0" w:space="0" w:color="auto"/>
            <w:bottom w:val="none" w:sz="0" w:space="0" w:color="auto"/>
            <w:right w:val="none" w:sz="0" w:space="0" w:color="auto"/>
          </w:divBdr>
          <w:divsChild>
            <w:div w:id="30615081">
              <w:marLeft w:val="0"/>
              <w:marRight w:val="0"/>
              <w:marTop w:val="0"/>
              <w:marBottom w:val="0"/>
              <w:divBdr>
                <w:top w:val="none" w:sz="0" w:space="0" w:color="auto"/>
                <w:left w:val="none" w:sz="0" w:space="0" w:color="auto"/>
                <w:bottom w:val="none" w:sz="0" w:space="0" w:color="auto"/>
                <w:right w:val="none" w:sz="0" w:space="0" w:color="auto"/>
              </w:divBdr>
            </w:div>
            <w:div w:id="1968048412">
              <w:marLeft w:val="0"/>
              <w:marRight w:val="0"/>
              <w:marTop w:val="0"/>
              <w:marBottom w:val="0"/>
              <w:divBdr>
                <w:top w:val="none" w:sz="0" w:space="0" w:color="auto"/>
                <w:left w:val="none" w:sz="0" w:space="0" w:color="auto"/>
                <w:bottom w:val="none" w:sz="0" w:space="0" w:color="auto"/>
                <w:right w:val="none" w:sz="0" w:space="0" w:color="auto"/>
              </w:divBdr>
            </w:div>
            <w:div w:id="2002194090">
              <w:marLeft w:val="0"/>
              <w:marRight w:val="0"/>
              <w:marTop w:val="0"/>
              <w:marBottom w:val="0"/>
              <w:divBdr>
                <w:top w:val="none" w:sz="0" w:space="0" w:color="auto"/>
                <w:left w:val="none" w:sz="0" w:space="0" w:color="auto"/>
                <w:bottom w:val="none" w:sz="0" w:space="0" w:color="auto"/>
                <w:right w:val="none" w:sz="0" w:space="0" w:color="auto"/>
              </w:divBdr>
            </w:div>
            <w:div w:id="2662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18">
      <w:bodyDiv w:val="1"/>
      <w:marLeft w:val="0"/>
      <w:marRight w:val="0"/>
      <w:marTop w:val="0"/>
      <w:marBottom w:val="0"/>
      <w:divBdr>
        <w:top w:val="none" w:sz="0" w:space="0" w:color="auto"/>
        <w:left w:val="none" w:sz="0" w:space="0" w:color="auto"/>
        <w:bottom w:val="none" w:sz="0" w:space="0" w:color="auto"/>
        <w:right w:val="none" w:sz="0" w:space="0" w:color="auto"/>
      </w:divBdr>
      <w:divsChild>
        <w:div w:id="24256853">
          <w:marLeft w:val="0"/>
          <w:marRight w:val="0"/>
          <w:marTop w:val="0"/>
          <w:marBottom w:val="0"/>
          <w:divBdr>
            <w:top w:val="none" w:sz="0" w:space="0" w:color="auto"/>
            <w:left w:val="none" w:sz="0" w:space="0" w:color="auto"/>
            <w:bottom w:val="none" w:sz="0" w:space="0" w:color="auto"/>
            <w:right w:val="none" w:sz="0" w:space="0" w:color="auto"/>
          </w:divBdr>
          <w:divsChild>
            <w:div w:id="360514023">
              <w:marLeft w:val="0"/>
              <w:marRight w:val="0"/>
              <w:marTop w:val="0"/>
              <w:marBottom w:val="0"/>
              <w:divBdr>
                <w:top w:val="none" w:sz="0" w:space="0" w:color="auto"/>
                <w:left w:val="none" w:sz="0" w:space="0" w:color="auto"/>
                <w:bottom w:val="none" w:sz="0" w:space="0" w:color="auto"/>
                <w:right w:val="none" w:sz="0" w:space="0" w:color="auto"/>
              </w:divBdr>
            </w:div>
            <w:div w:id="20090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6377">
      <w:bodyDiv w:val="1"/>
      <w:marLeft w:val="0"/>
      <w:marRight w:val="0"/>
      <w:marTop w:val="0"/>
      <w:marBottom w:val="0"/>
      <w:divBdr>
        <w:top w:val="none" w:sz="0" w:space="0" w:color="auto"/>
        <w:left w:val="none" w:sz="0" w:space="0" w:color="auto"/>
        <w:bottom w:val="none" w:sz="0" w:space="0" w:color="auto"/>
        <w:right w:val="none" w:sz="0" w:space="0" w:color="auto"/>
      </w:divBdr>
      <w:divsChild>
        <w:div w:id="308487175">
          <w:marLeft w:val="0"/>
          <w:marRight w:val="0"/>
          <w:marTop w:val="0"/>
          <w:marBottom w:val="0"/>
          <w:divBdr>
            <w:top w:val="none" w:sz="0" w:space="0" w:color="auto"/>
            <w:left w:val="none" w:sz="0" w:space="0" w:color="auto"/>
            <w:bottom w:val="none" w:sz="0" w:space="0" w:color="auto"/>
            <w:right w:val="none" w:sz="0" w:space="0" w:color="auto"/>
          </w:divBdr>
          <w:divsChild>
            <w:div w:id="284121190">
              <w:marLeft w:val="0"/>
              <w:marRight w:val="0"/>
              <w:marTop w:val="0"/>
              <w:marBottom w:val="0"/>
              <w:divBdr>
                <w:top w:val="none" w:sz="0" w:space="0" w:color="auto"/>
                <w:left w:val="none" w:sz="0" w:space="0" w:color="auto"/>
                <w:bottom w:val="none" w:sz="0" w:space="0" w:color="auto"/>
                <w:right w:val="none" w:sz="0" w:space="0" w:color="auto"/>
              </w:divBdr>
            </w:div>
            <w:div w:id="333656540">
              <w:marLeft w:val="0"/>
              <w:marRight w:val="0"/>
              <w:marTop w:val="0"/>
              <w:marBottom w:val="0"/>
              <w:divBdr>
                <w:top w:val="none" w:sz="0" w:space="0" w:color="auto"/>
                <w:left w:val="none" w:sz="0" w:space="0" w:color="auto"/>
                <w:bottom w:val="none" w:sz="0" w:space="0" w:color="auto"/>
                <w:right w:val="none" w:sz="0" w:space="0" w:color="auto"/>
              </w:divBdr>
            </w:div>
            <w:div w:id="399254401">
              <w:marLeft w:val="0"/>
              <w:marRight w:val="0"/>
              <w:marTop w:val="0"/>
              <w:marBottom w:val="0"/>
              <w:divBdr>
                <w:top w:val="none" w:sz="0" w:space="0" w:color="auto"/>
                <w:left w:val="none" w:sz="0" w:space="0" w:color="auto"/>
                <w:bottom w:val="none" w:sz="0" w:space="0" w:color="auto"/>
                <w:right w:val="none" w:sz="0" w:space="0" w:color="auto"/>
              </w:divBdr>
            </w:div>
            <w:div w:id="508447495">
              <w:marLeft w:val="0"/>
              <w:marRight w:val="0"/>
              <w:marTop w:val="0"/>
              <w:marBottom w:val="0"/>
              <w:divBdr>
                <w:top w:val="none" w:sz="0" w:space="0" w:color="auto"/>
                <w:left w:val="none" w:sz="0" w:space="0" w:color="auto"/>
                <w:bottom w:val="none" w:sz="0" w:space="0" w:color="auto"/>
                <w:right w:val="none" w:sz="0" w:space="0" w:color="auto"/>
              </w:divBdr>
            </w:div>
            <w:div w:id="589898279">
              <w:marLeft w:val="0"/>
              <w:marRight w:val="0"/>
              <w:marTop w:val="0"/>
              <w:marBottom w:val="0"/>
              <w:divBdr>
                <w:top w:val="none" w:sz="0" w:space="0" w:color="auto"/>
                <w:left w:val="none" w:sz="0" w:space="0" w:color="auto"/>
                <w:bottom w:val="none" w:sz="0" w:space="0" w:color="auto"/>
                <w:right w:val="none" w:sz="0" w:space="0" w:color="auto"/>
              </w:divBdr>
            </w:div>
            <w:div w:id="712387810">
              <w:marLeft w:val="0"/>
              <w:marRight w:val="0"/>
              <w:marTop w:val="0"/>
              <w:marBottom w:val="0"/>
              <w:divBdr>
                <w:top w:val="none" w:sz="0" w:space="0" w:color="auto"/>
                <w:left w:val="none" w:sz="0" w:space="0" w:color="auto"/>
                <w:bottom w:val="none" w:sz="0" w:space="0" w:color="auto"/>
                <w:right w:val="none" w:sz="0" w:space="0" w:color="auto"/>
              </w:divBdr>
            </w:div>
            <w:div w:id="781730562">
              <w:marLeft w:val="0"/>
              <w:marRight w:val="0"/>
              <w:marTop w:val="0"/>
              <w:marBottom w:val="0"/>
              <w:divBdr>
                <w:top w:val="none" w:sz="0" w:space="0" w:color="auto"/>
                <w:left w:val="none" w:sz="0" w:space="0" w:color="auto"/>
                <w:bottom w:val="none" w:sz="0" w:space="0" w:color="auto"/>
                <w:right w:val="none" w:sz="0" w:space="0" w:color="auto"/>
              </w:divBdr>
            </w:div>
            <w:div w:id="855073156">
              <w:marLeft w:val="0"/>
              <w:marRight w:val="0"/>
              <w:marTop w:val="0"/>
              <w:marBottom w:val="0"/>
              <w:divBdr>
                <w:top w:val="none" w:sz="0" w:space="0" w:color="auto"/>
                <w:left w:val="none" w:sz="0" w:space="0" w:color="auto"/>
                <w:bottom w:val="none" w:sz="0" w:space="0" w:color="auto"/>
                <w:right w:val="none" w:sz="0" w:space="0" w:color="auto"/>
              </w:divBdr>
            </w:div>
            <w:div w:id="908925274">
              <w:marLeft w:val="0"/>
              <w:marRight w:val="0"/>
              <w:marTop w:val="0"/>
              <w:marBottom w:val="0"/>
              <w:divBdr>
                <w:top w:val="none" w:sz="0" w:space="0" w:color="auto"/>
                <w:left w:val="none" w:sz="0" w:space="0" w:color="auto"/>
                <w:bottom w:val="none" w:sz="0" w:space="0" w:color="auto"/>
                <w:right w:val="none" w:sz="0" w:space="0" w:color="auto"/>
              </w:divBdr>
            </w:div>
            <w:div w:id="930237751">
              <w:marLeft w:val="0"/>
              <w:marRight w:val="0"/>
              <w:marTop w:val="0"/>
              <w:marBottom w:val="0"/>
              <w:divBdr>
                <w:top w:val="none" w:sz="0" w:space="0" w:color="auto"/>
                <w:left w:val="none" w:sz="0" w:space="0" w:color="auto"/>
                <w:bottom w:val="none" w:sz="0" w:space="0" w:color="auto"/>
                <w:right w:val="none" w:sz="0" w:space="0" w:color="auto"/>
              </w:divBdr>
            </w:div>
            <w:div w:id="1020669943">
              <w:marLeft w:val="0"/>
              <w:marRight w:val="0"/>
              <w:marTop w:val="0"/>
              <w:marBottom w:val="0"/>
              <w:divBdr>
                <w:top w:val="none" w:sz="0" w:space="0" w:color="auto"/>
                <w:left w:val="none" w:sz="0" w:space="0" w:color="auto"/>
                <w:bottom w:val="none" w:sz="0" w:space="0" w:color="auto"/>
                <w:right w:val="none" w:sz="0" w:space="0" w:color="auto"/>
              </w:divBdr>
            </w:div>
            <w:div w:id="1166088085">
              <w:marLeft w:val="0"/>
              <w:marRight w:val="0"/>
              <w:marTop w:val="0"/>
              <w:marBottom w:val="0"/>
              <w:divBdr>
                <w:top w:val="none" w:sz="0" w:space="0" w:color="auto"/>
                <w:left w:val="none" w:sz="0" w:space="0" w:color="auto"/>
                <w:bottom w:val="none" w:sz="0" w:space="0" w:color="auto"/>
                <w:right w:val="none" w:sz="0" w:space="0" w:color="auto"/>
              </w:divBdr>
            </w:div>
            <w:div w:id="1195464167">
              <w:marLeft w:val="0"/>
              <w:marRight w:val="0"/>
              <w:marTop w:val="0"/>
              <w:marBottom w:val="0"/>
              <w:divBdr>
                <w:top w:val="none" w:sz="0" w:space="0" w:color="auto"/>
                <w:left w:val="none" w:sz="0" w:space="0" w:color="auto"/>
                <w:bottom w:val="none" w:sz="0" w:space="0" w:color="auto"/>
                <w:right w:val="none" w:sz="0" w:space="0" w:color="auto"/>
              </w:divBdr>
            </w:div>
            <w:div w:id="1233080421">
              <w:marLeft w:val="0"/>
              <w:marRight w:val="0"/>
              <w:marTop w:val="0"/>
              <w:marBottom w:val="0"/>
              <w:divBdr>
                <w:top w:val="none" w:sz="0" w:space="0" w:color="auto"/>
                <w:left w:val="none" w:sz="0" w:space="0" w:color="auto"/>
                <w:bottom w:val="none" w:sz="0" w:space="0" w:color="auto"/>
                <w:right w:val="none" w:sz="0" w:space="0" w:color="auto"/>
              </w:divBdr>
            </w:div>
            <w:div w:id="1263683561">
              <w:marLeft w:val="0"/>
              <w:marRight w:val="0"/>
              <w:marTop w:val="0"/>
              <w:marBottom w:val="0"/>
              <w:divBdr>
                <w:top w:val="none" w:sz="0" w:space="0" w:color="auto"/>
                <w:left w:val="none" w:sz="0" w:space="0" w:color="auto"/>
                <w:bottom w:val="none" w:sz="0" w:space="0" w:color="auto"/>
                <w:right w:val="none" w:sz="0" w:space="0" w:color="auto"/>
              </w:divBdr>
            </w:div>
            <w:div w:id="1265655313">
              <w:marLeft w:val="0"/>
              <w:marRight w:val="0"/>
              <w:marTop w:val="0"/>
              <w:marBottom w:val="0"/>
              <w:divBdr>
                <w:top w:val="none" w:sz="0" w:space="0" w:color="auto"/>
                <w:left w:val="none" w:sz="0" w:space="0" w:color="auto"/>
                <w:bottom w:val="none" w:sz="0" w:space="0" w:color="auto"/>
                <w:right w:val="none" w:sz="0" w:space="0" w:color="auto"/>
              </w:divBdr>
            </w:div>
            <w:div w:id="1269505678">
              <w:marLeft w:val="0"/>
              <w:marRight w:val="0"/>
              <w:marTop w:val="0"/>
              <w:marBottom w:val="0"/>
              <w:divBdr>
                <w:top w:val="none" w:sz="0" w:space="0" w:color="auto"/>
                <w:left w:val="none" w:sz="0" w:space="0" w:color="auto"/>
                <w:bottom w:val="none" w:sz="0" w:space="0" w:color="auto"/>
                <w:right w:val="none" w:sz="0" w:space="0" w:color="auto"/>
              </w:divBdr>
            </w:div>
            <w:div w:id="1314481581">
              <w:marLeft w:val="0"/>
              <w:marRight w:val="0"/>
              <w:marTop w:val="0"/>
              <w:marBottom w:val="0"/>
              <w:divBdr>
                <w:top w:val="none" w:sz="0" w:space="0" w:color="auto"/>
                <w:left w:val="none" w:sz="0" w:space="0" w:color="auto"/>
                <w:bottom w:val="none" w:sz="0" w:space="0" w:color="auto"/>
                <w:right w:val="none" w:sz="0" w:space="0" w:color="auto"/>
              </w:divBdr>
            </w:div>
            <w:div w:id="1338386030">
              <w:marLeft w:val="0"/>
              <w:marRight w:val="0"/>
              <w:marTop w:val="0"/>
              <w:marBottom w:val="0"/>
              <w:divBdr>
                <w:top w:val="none" w:sz="0" w:space="0" w:color="auto"/>
                <w:left w:val="none" w:sz="0" w:space="0" w:color="auto"/>
                <w:bottom w:val="none" w:sz="0" w:space="0" w:color="auto"/>
                <w:right w:val="none" w:sz="0" w:space="0" w:color="auto"/>
              </w:divBdr>
            </w:div>
            <w:div w:id="1399523891">
              <w:marLeft w:val="0"/>
              <w:marRight w:val="0"/>
              <w:marTop w:val="0"/>
              <w:marBottom w:val="0"/>
              <w:divBdr>
                <w:top w:val="none" w:sz="0" w:space="0" w:color="auto"/>
                <w:left w:val="none" w:sz="0" w:space="0" w:color="auto"/>
                <w:bottom w:val="none" w:sz="0" w:space="0" w:color="auto"/>
                <w:right w:val="none" w:sz="0" w:space="0" w:color="auto"/>
              </w:divBdr>
            </w:div>
            <w:div w:id="1455782917">
              <w:marLeft w:val="0"/>
              <w:marRight w:val="0"/>
              <w:marTop w:val="0"/>
              <w:marBottom w:val="0"/>
              <w:divBdr>
                <w:top w:val="none" w:sz="0" w:space="0" w:color="auto"/>
                <w:left w:val="none" w:sz="0" w:space="0" w:color="auto"/>
                <w:bottom w:val="none" w:sz="0" w:space="0" w:color="auto"/>
                <w:right w:val="none" w:sz="0" w:space="0" w:color="auto"/>
              </w:divBdr>
            </w:div>
            <w:div w:id="1486582810">
              <w:marLeft w:val="0"/>
              <w:marRight w:val="0"/>
              <w:marTop w:val="0"/>
              <w:marBottom w:val="0"/>
              <w:divBdr>
                <w:top w:val="none" w:sz="0" w:space="0" w:color="auto"/>
                <w:left w:val="none" w:sz="0" w:space="0" w:color="auto"/>
                <w:bottom w:val="none" w:sz="0" w:space="0" w:color="auto"/>
                <w:right w:val="none" w:sz="0" w:space="0" w:color="auto"/>
              </w:divBdr>
            </w:div>
            <w:div w:id="1501309940">
              <w:marLeft w:val="0"/>
              <w:marRight w:val="0"/>
              <w:marTop w:val="0"/>
              <w:marBottom w:val="0"/>
              <w:divBdr>
                <w:top w:val="none" w:sz="0" w:space="0" w:color="auto"/>
                <w:left w:val="none" w:sz="0" w:space="0" w:color="auto"/>
                <w:bottom w:val="none" w:sz="0" w:space="0" w:color="auto"/>
                <w:right w:val="none" w:sz="0" w:space="0" w:color="auto"/>
              </w:divBdr>
            </w:div>
            <w:div w:id="1513228795">
              <w:marLeft w:val="0"/>
              <w:marRight w:val="0"/>
              <w:marTop w:val="0"/>
              <w:marBottom w:val="0"/>
              <w:divBdr>
                <w:top w:val="none" w:sz="0" w:space="0" w:color="auto"/>
                <w:left w:val="none" w:sz="0" w:space="0" w:color="auto"/>
                <w:bottom w:val="none" w:sz="0" w:space="0" w:color="auto"/>
                <w:right w:val="none" w:sz="0" w:space="0" w:color="auto"/>
              </w:divBdr>
            </w:div>
            <w:div w:id="1531920748">
              <w:marLeft w:val="0"/>
              <w:marRight w:val="0"/>
              <w:marTop w:val="0"/>
              <w:marBottom w:val="0"/>
              <w:divBdr>
                <w:top w:val="none" w:sz="0" w:space="0" w:color="auto"/>
                <w:left w:val="none" w:sz="0" w:space="0" w:color="auto"/>
                <w:bottom w:val="none" w:sz="0" w:space="0" w:color="auto"/>
                <w:right w:val="none" w:sz="0" w:space="0" w:color="auto"/>
              </w:divBdr>
            </w:div>
            <w:div w:id="1550611281">
              <w:marLeft w:val="0"/>
              <w:marRight w:val="0"/>
              <w:marTop w:val="0"/>
              <w:marBottom w:val="0"/>
              <w:divBdr>
                <w:top w:val="none" w:sz="0" w:space="0" w:color="auto"/>
                <w:left w:val="none" w:sz="0" w:space="0" w:color="auto"/>
                <w:bottom w:val="none" w:sz="0" w:space="0" w:color="auto"/>
                <w:right w:val="none" w:sz="0" w:space="0" w:color="auto"/>
              </w:divBdr>
            </w:div>
            <w:div w:id="1556811622">
              <w:marLeft w:val="0"/>
              <w:marRight w:val="0"/>
              <w:marTop w:val="0"/>
              <w:marBottom w:val="0"/>
              <w:divBdr>
                <w:top w:val="none" w:sz="0" w:space="0" w:color="auto"/>
                <w:left w:val="none" w:sz="0" w:space="0" w:color="auto"/>
                <w:bottom w:val="none" w:sz="0" w:space="0" w:color="auto"/>
                <w:right w:val="none" w:sz="0" w:space="0" w:color="auto"/>
              </w:divBdr>
            </w:div>
            <w:div w:id="1615093342">
              <w:marLeft w:val="0"/>
              <w:marRight w:val="0"/>
              <w:marTop w:val="0"/>
              <w:marBottom w:val="0"/>
              <w:divBdr>
                <w:top w:val="none" w:sz="0" w:space="0" w:color="auto"/>
                <w:left w:val="none" w:sz="0" w:space="0" w:color="auto"/>
                <w:bottom w:val="none" w:sz="0" w:space="0" w:color="auto"/>
                <w:right w:val="none" w:sz="0" w:space="0" w:color="auto"/>
              </w:divBdr>
            </w:div>
            <w:div w:id="1635254448">
              <w:marLeft w:val="0"/>
              <w:marRight w:val="0"/>
              <w:marTop w:val="0"/>
              <w:marBottom w:val="0"/>
              <w:divBdr>
                <w:top w:val="none" w:sz="0" w:space="0" w:color="auto"/>
                <w:left w:val="none" w:sz="0" w:space="0" w:color="auto"/>
                <w:bottom w:val="none" w:sz="0" w:space="0" w:color="auto"/>
                <w:right w:val="none" w:sz="0" w:space="0" w:color="auto"/>
              </w:divBdr>
            </w:div>
            <w:div w:id="1640763048">
              <w:marLeft w:val="0"/>
              <w:marRight w:val="0"/>
              <w:marTop w:val="0"/>
              <w:marBottom w:val="0"/>
              <w:divBdr>
                <w:top w:val="none" w:sz="0" w:space="0" w:color="auto"/>
                <w:left w:val="none" w:sz="0" w:space="0" w:color="auto"/>
                <w:bottom w:val="none" w:sz="0" w:space="0" w:color="auto"/>
                <w:right w:val="none" w:sz="0" w:space="0" w:color="auto"/>
              </w:divBdr>
            </w:div>
            <w:div w:id="1674145072">
              <w:marLeft w:val="0"/>
              <w:marRight w:val="0"/>
              <w:marTop w:val="0"/>
              <w:marBottom w:val="0"/>
              <w:divBdr>
                <w:top w:val="none" w:sz="0" w:space="0" w:color="auto"/>
                <w:left w:val="none" w:sz="0" w:space="0" w:color="auto"/>
                <w:bottom w:val="none" w:sz="0" w:space="0" w:color="auto"/>
                <w:right w:val="none" w:sz="0" w:space="0" w:color="auto"/>
              </w:divBdr>
            </w:div>
            <w:div w:id="1677343724">
              <w:marLeft w:val="0"/>
              <w:marRight w:val="0"/>
              <w:marTop w:val="0"/>
              <w:marBottom w:val="0"/>
              <w:divBdr>
                <w:top w:val="none" w:sz="0" w:space="0" w:color="auto"/>
                <w:left w:val="none" w:sz="0" w:space="0" w:color="auto"/>
                <w:bottom w:val="none" w:sz="0" w:space="0" w:color="auto"/>
                <w:right w:val="none" w:sz="0" w:space="0" w:color="auto"/>
              </w:divBdr>
            </w:div>
            <w:div w:id="1691374405">
              <w:marLeft w:val="0"/>
              <w:marRight w:val="0"/>
              <w:marTop w:val="0"/>
              <w:marBottom w:val="0"/>
              <w:divBdr>
                <w:top w:val="none" w:sz="0" w:space="0" w:color="auto"/>
                <w:left w:val="none" w:sz="0" w:space="0" w:color="auto"/>
                <w:bottom w:val="none" w:sz="0" w:space="0" w:color="auto"/>
                <w:right w:val="none" w:sz="0" w:space="0" w:color="auto"/>
              </w:divBdr>
            </w:div>
            <w:div w:id="1736971411">
              <w:marLeft w:val="0"/>
              <w:marRight w:val="0"/>
              <w:marTop w:val="0"/>
              <w:marBottom w:val="0"/>
              <w:divBdr>
                <w:top w:val="none" w:sz="0" w:space="0" w:color="auto"/>
                <w:left w:val="none" w:sz="0" w:space="0" w:color="auto"/>
                <w:bottom w:val="none" w:sz="0" w:space="0" w:color="auto"/>
                <w:right w:val="none" w:sz="0" w:space="0" w:color="auto"/>
              </w:divBdr>
            </w:div>
            <w:div w:id="1785148112">
              <w:marLeft w:val="0"/>
              <w:marRight w:val="0"/>
              <w:marTop w:val="0"/>
              <w:marBottom w:val="0"/>
              <w:divBdr>
                <w:top w:val="none" w:sz="0" w:space="0" w:color="auto"/>
                <w:left w:val="none" w:sz="0" w:space="0" w:color="auto"/>
                <w:bottom w:val="none" w:sz="0" w:space="0" w:color="auto"/>
                <w:right w:val="none" w:sz="0" w:space="0" w:color="auto"/>
              </w:divBdr>
            </w:div>
            <w:div w:id="1833986856">
              <w:marLeft w:val="0"/>
              <w:marRight w:val="0"/>
              <w:marTop w:val="0"/>
              <w:marBottom w:val="0"/>
              <w:divBdr>
                <w:top w:val="none" w:sz="0" w:space="0" w:color="auto"/>
                <w:left w:val="none" w:sz="0" w:space="0" w:color="auto"/>
                <w:bottom w:val="none" w:sz="0" w:space="0" w:color="auto"/>
                <w:right w:val="none" w:sz="0" w:space="0" w:color="auto"/>
              </w:divBdr>
            </w:div>
            <w:div w:id="1916933497">
              <w:marLeft w:val="0"/>
              <w:marRight w:val="0"/>
              <w:marTop w:val="0"/>
              <w:marBottom w:val="0"/>
              <w:divBdr>
                <w:top w:val="none" w:sz="0" w:space="0" w:color="auto"/>
                <w:left w:val="none" w:sz="0" w:space="0" w:color="auto"/>
                <w:bottom w:val="none" w:sz="0" w:space="0" w:color="auto"/>
                <w:right w:val="none" w:sz="0" w:space="0" w:color="auto"/>
              </w:divBdr>
            </w:div>
            <w:div w:id="1962229118">
              <w:marLeft w:val="0"/>
              <w:marRight w:val="0"/>
              <w:marTop w:val="0"/>
              <w:marBottom w:val="0"/>
              <w:divBdr>
                <w:top w:val="none" w:sz="0" w:space="0" w:color="auto"/>
                <w:left w:val="none" w:sz="0" w:space="0" w:color="auto"/>
                <w:bottom w:val="none" w:sz="0" w:space="0" w:color="auto"/>
                <w:right w:val="none" w:sz="0" w:space="0" w:color="auto"/>
              </w:divBdr>
            </w:div>
            <w:div w:id="2021618281">
              <w:marLeft w:val="0"/>
              <w:marRight w:val="0"/>
              <w:marTop w:val="0"/>
              <w:marBottom w:val="0"/>
              <w:divBdr>
                <w:top w:val="none" w:sz="0" w:space="0" w:color="auto"/>
                <w:left w:val="none" w:sz="0" w:space="0" w:color="auto"/>
                <w:bottom w:val="none" w:sz="0" w:space="0" w:color="auto"/>
                <w:right w:val="none" w:sz="0" w:space="0" w:color="auto"/>
              </w:divBdr>
            </w:div>
            <w:div w:id="2105567095">
              <w:marLeft w:val="0"/>
              <w:marRight w:val="0"/>
              <w:marTop w:val="0"/>
              <w:marBottom w:val="0"/>
              <w:divBdr>
                <w:top w:val="none" w:sz="0" w:space="0" w:color="auto"/>
                <w:left w:val="none" w:sz="0" w:space="0" w:color="auto"/>
                <w:bottom w:val="none" w:sz="0" w:space="0" w:color="auto"/>
                <w:right w:val="none" w:sz="0" w:space="0" w:color="auto"/>
              </w:divBdr>
            </w:div>
            <w:div w:id="21296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062">
      <w:bodyDiv w:val="1"/>
      <w:marLeft w:val="0"/>
      <w:marRight w:val="0"/>
      <w:marTop w:val="0"/>
      <w:marBottom w:val="0"/>
      <w:divBdr>
        <w:top w:val="none" w:sz="0" w:space="0" w:color="auto"/>
        <w:left w:val="none" w:sz="0" w:space="0" w:color="auto"/>
        <w:bottom w:val="none" w:sz="0" w:space="0" w:color="auto"/>
        <w:right w:val="none" w:sz="0" w:space="0" w:color="auto"/>
      </w:divBdr>
      <w:divsChild>
        <w:div w:id="2131051854">
          <w:marLeft w:val="0"/>
          <w:marRight w:val="0"/>
          <w:marTop w:val="0"/>
          <w:marBottom w:val="0"/>
          <w:divBdr>
            <w:top w:val="none" w:sz="0" w:space="0" w:color="auto"/>
            <w:left w:val="none" w:sz="0" w:space="0" w:color="auto"/>
            <w:bottom w:val="none" w:sz="0" w:space="0" w:color="auto"/>
            <w:right w:val="none" w:sz="0" w:space="0" w:color="auto"/>
          </w:divBdr>
          <w:divsChild>
            <w:div w:id="124858342">
              <w:marLeft w:val="0"/>
              <w:marRight w:val="0"/>
              <w:marTop w:val="0"/>
              <w:marBottom w:val="0"/>
              <w:divBdr>
                <w:top w:val="none" w:sz="0" w:space="0" w:color="auto"/>
                <w:left w:val="none" w:sz="0" w:space="0" w:color="auto"/>
                <w:bottom w:val="none" w:sz="0" w:space="0" w:color="auto"/>
                <w:right w:val="none" w:sz="0" w:space="0" w:color="auto"/>
              </w:divBdr>
            </w:div>
            <w:div w:id="5434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6973">
      <w:bodyDiv w:val="1"/>
      <w:marLeft w:val="0"/>
      <w:marRight w:val="0"/>
      <w:marTop w:val="0"/>
      <w:marBottom w:val="0"/>
      <w:divBdr>
        <w:top w:val="none" w:sz="0" w:space="0" w:color="auto"/>
        <w:left w:val="none" w:sz="0" w:space="0" w:color="auto"/>
        <w:bottom w:val="none" w:sz="0" w:space="0" w:color="auto"/>
        <w:right w:val="none" w:sz="0" w:space="0" w:color="auto"/>
      </w:divBdr>
      <w:divsChild>
        <w:div w:id="1476796938">
          <w:marLeft w:val="480"/>
          <w:marRight w:val="0"/>
          <w:marTop w:val="0"/>
          <w:marBottom w:val="0"/>
          <w:divBdr>
            <w:top w:val="none" w:sz="0" w:space="0" w:color="auto"/>
            <w:left w:val="none" w:sz="0" w:space="0" w:color="auto"/>
            <w:bottom w:val="none" w:sz="0" w:space="0" w:color="auto"/>
            <w:right w:val="none" w:sz="0" w:space="0" w:color="auto"/>
          </w:divBdr>
          <w:divsChild>
            <w:div w:id="10292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5924-24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sta@lanl.gov"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slopubs.onlinelibrary.wiley.com/hub/journal/19395590/about/author-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7F095-7A2C-4797-B295-B2B7AA4F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12</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Stachelek, Jemma</dc:creator>
  <cp:keywords/>
  <dc:description/>
  <cp:lastModifiedBy>Stachelek, Jemma</cp:lastModifiedBy>
  <cp:revision>176</cp:revision>
  <dcterms:created xsi:type="dcterms:W3CDTF">2019-01-13T17:19:00Z</dcterms:created>
  <dcterms:modified xsi:type="dcterms:W3CDTF">2022-09-26T16:01:00Z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Fpce99F9IYg1_1">
    <vt:lpwstr>ZOTERO_TEMP</vt:lpwstr>
  </property>
  <property fmtid="{D5CDD505-2E9C-101B-9397-08002B2CF9AE}" pid="3" name="ZOTERO_BREF_CoFrkrz0yuq9_1">
    <vt:lpwstr>ZOTERO_ITEM CSL_CITATION {"citationID":"IkZ4aWST","properties":{"formattedCitation":"(DelSontro et al., 2018; Keller et al., 2021)","plainCitation":"(DelSontro et al., 2018; Keller et al., 2021)","noteIndex":0},"citationItems":[{"id":74,"uris":["http://zo</vt:lpwstr>
  </property>
  <property fmtid="{D5CDD505-2E9C-101B-9397-08002B2CF9AE}" pid="4" name="ZOTERO_BREF_CoFrkrz0yuq9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5" name="ZOTERO_BREF_CoFrkrz0yuq9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6" name="ZOTERO_BREF_CoFrkrz0yuq9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7" name="ZOTERO_BREF_CoFrkrz0yuq9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8" name="ZOTERO_BREF_CoFrkrz0yuq9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9" name="ZOTERO_BREF_CoFrkrz0yuq9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10" name="ZOTERO_BREF_CoFrkrz0yuq9_8">
    <vt:lpwstr>"URL":"http://doi.wiley.com/10.1002/lol2.10073","author":[{"family":"DelSontro","given":"Tonya"},{"family":"Beaulieu","given":"Jake J."},{"family":"Downing","given":"John A."}],"accessed":{"date-parts":[["2018",4,20]]},"issued":{"date-parts":[["2018",3,26</vt:lpwstr>
  </property>
  <property fmtid="{D5CDD505-2E9C-101B-9397-08002B2CF9AE}" pid="11" name="ZOTERO_BREF_CoFrkrz0yuq9_9">
    <vt:lpwstr>]]}}},{"id":62,"uris":["http://zotero.org/groups/4468160/items/KHAVCMSH"],"uri":["http://zotero.org/groups/4468160/items/KHAVCMSH"],"itemData":{"id":62,"type":"article-journal","abstract":"Abstract\n            \n              Reservoir drawdown areas—whe</vt:lpwstr>
  </property>
  <property fmtid="{D5CDD505-2E9C-101B-9397-08002B2CF9AE}" pid="12" name="ZOTERO_BREF_CoFrkrz0yuq9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13" name="ZOTERO_BREF_CoFrkrz0yuq9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14" name="ZOTERO_BREF_CoFrkrz0yuq9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15" name="ZOTERO_BREF_CoFrkrz0yuq9_13">
    <vt:lpwstr>s and drawdown areas using published areal emission rates. The new estimate assigns 26.2 (15–40) (95% confidence interval) TgCO\n              2\n              -C yr\n              −1\n              to drawdown areas, and increases current global CO\n    </vt:lpwstr>
  </property>
  <property fmtid="{D5CDD505-2E9C-101B-9397-08002B2CF9AE}" pid="16" name="ZOTERO_BREF_CoFrkrz0yuq9_14">
    <vt:lpwstr>          2\n              emissions from reservoirs by 53% (60.3 (43.2–79.5) TgCO\n              2\n              -C yr\n              −1\n              ). Taking into account drawdown areas, the ratio between carbon emissions and carbon burial in sedime</vt:lpwstr>
  </property>
  <property fmtid="{D5CDD505-2E9C-101B-9397-08002B2CF9AE}" pid="17" name="ZOTERO_BREF_CoFrkrz0yuq9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18" name="ZOTERO_BREF_CoFrkrz0yuq9_16">
    <vt:lpwstr> the carbon cycle.","container-title":"Nature Geoscience","DOI":"10.1038/s41561-021-00734-z","ISSN":"1752-0894, 1752-0908","journalAbbreviation":"Nat. Geosci.","language":"en","source":"DOI.org (Crossref)","title":"Global carbon budget of reservoirs is ov</vt:lpwstr>
  </property>
  <property fmtid="{D5CDD505-2E9C-101B-9397-08002B2CF9AE}" pid="19" name="ZOTERO_BREF_CoFrkrz0yuq9_17">
    <vt:lpwstr>erturned by the quantification of drawdown areas","URL":"http://www.nature.com/articles/s41561-021-00734-z","author":[{"family":"Keller","given":"Philipp S."},{"family":"Marcé","given":"Rafael"},{"family":"Obrador","given":"Biel"},{"family":"Koschorreck",</vt:lpwstr>
  </property>
  <property fmtid="{D5CDD505-2E9C-101B-9397-08002B2CF9AE}" pid="20" name="ZOTERO_BREF_CoFrkrz0yuq9_18">
    <vt:lpwstr>"given":"Matthias"}],"accessed":{"date-parts":[["2021",5,15]]},"issued":{"date-parts":[["2021",5,13]]}}}],"schema":"https://github.com/citation-style-language/schema/raw/master/csl-citation.json"}</vt:lpwstr>
  </property>
  <property fmtid="{D5CDD505-2E9C-101B-9397-08002B2CF9AE}" pid="21" name="ZOTERO_PREF_1">
    <vt:lpwstr>&lt;data data-version="3" zotero-version="5.0.96.3"&gt;&lt;session id="oobAaPAY"/&gt;&lt;style id="http://www.zotero.org/styles/elsevier-harvard" hasBibliography="1" bibliographyStyleHasBeenSet="1"/&gt;&lt;prefs&gt;&lt;pref name="fieldType" value="Bookmark"/&gt;&lt;pref name="automaticJo</vt:lpwstr>
  </property>
  <property fmtid="{D5CDD505-2E9C-101B-9397-08002B2CF9AE}" pid="22" name="ZOTERO_PREF_2">
    <vt:lpwstr>urnalAbbreviations" value="true"/&gt;&lt;/prefs&gt;&lt;/data&gt;</vt:lpwstr>
  </property>
  <property fmtid="{D5CDD505-2E9C-101B-9397-08002B2CF9AE}" pid="23" name="ZOTERO_BREF_1sNkzRjwdAn5_1">
    <vt:lpwstr>ZOTERO_ITEM CSL_CITATION {"citationID":"R6hh7wh3","properties":{"formattedCitation":"(DelSontro et al., 2018; Keller et al., 2021)","plainCitation":"(DelSontro et al., 2018; Keller et al., 2021)","noteIndex":0},"citationItems":[{"id":74,"uris":["http://zo</vt:lpwstr>
  </property>
  <property fmtid="{D5CDD505-2E9C-101B-9397-08002B2CF9AE}" pid="24" name="ZOTERO_BREF_1sNkzRjwdAn5_2">
    <vt:lpwstr>tero.org/groups/4468160/items/WSP7QE9W"],"uri":["http://zotero.org/groups/4468160/items/WSP7QE9W"],"itemData":{"id":74,"type":"article-journal","abstract":"Lakes and impoundments are important sources of greenhouse gases (GHG: i.e., CO2, CH4, N2O), yet gl</vt:lpwstr>
  </property>
  <property fmtid="{D5CDD505-2E9C-101B-9397-08002B2CF9AE}" pid="25" name="ZOTERO_BREF_1sNkzRjwdAn5_3">
    <vt:lpwstr>obal emission estimates are based on regionally biased averages and elementary upscaling. We assembled the largest global dataset to date on emission rates of all three GHGs and found they covary with lake size and trophic state. Fitted models were upscal</vt:lpwstr>
  </property>
  <property fmtid="{D5CDD505-2E9C-101B-9397-08002B2CF9AE}" pid="26" name="ZOTERO_BREF_1sNkzRjwdAn5_4">
    <vt:lpwstr>ed to estimate global emission using global lake size inventories and a remotely sensed global lake productivity distribution. Traditional upscaling approaches overestimated CO2 and N2O emission but underestimated CH4 by half. Our upscaled size-productivi</vt:lpwstr>
  </property>
  <property fmtid="{D5CDD505-2E9C-101B-9397-08002B2CF9AE}" pid="27" name="ZOTERO_BREF_1sNkzRjwdAn5_5">
    <vt:lpwstr>ty weighted estimates (1.25–2.30 Pg of CO2-equivalents annually) are nearly 20% of global CO2 fossil fuel emission with   75% of the climate impact due to CH4. Moderate global increases in eutrophication could translate to 5–40% increases in the GHG effec</vt:lpwstr>
  </property>
  <property fmtid="{D5CDD505-2E9C-101B-9397-08002B2CF9AE}" pid="28" name="ZOTERO_BREF_1sNkzRjwdAn5_6">
    <vt:lpwstr>ts in the atmosphere, adding the equivalent effect of another 13% of fossil fuel combustion or an effect equal to GHG emissions from current land use change.","container-title":"Limnology and Oceanography Letters","DOI":"10.1002/lol2.10073","ISSN":"237822</vt:lpwstr>
  </property>
  <property fmtid="{D5CDD505-2E9C-101B-9397-08002B2CF9AE}" pid="29" name="ZOTERO_BREF_1sNkzRjwdAn5_7">
    <vt:lpwstr>42","language":"en","source":"Crossref","title":"Greenhouse gas emissions from lakes and impoundments: Upscaling in the face of global change: GHG emissions from lakes and impoundments","title-short":"Greenhouse gas emissions from lakes and impoundments",</vt:lpwstr>
  </property>
  <property fmtid="{D5CDD505-2E9C-101B-9397-08002B2CF9AE}" pid="30" name="ZOTERO_BREF_1sNkzRjwdAn5_8">
    <vt:lpwstr>"URL":"http://doi.wiley.com/10.1002/lol2.10073","author":[{"family":"DelSontro","given":"Tonya"},{"family":"Beaulieu","given":"Jake J."},{"family":"Downing","given":"John A."}],"accessed":{"date-parts":[["2018",4,20]]},"issued":{"date-parts":[["2018",3,26</vt:lpwstr>
  </property>
  <property fmtid="{D5CDD505-2E9C-101B-9397-08002B2CF9AE}" pid="31" name="ZOTERO_BREF_1sNkzRjwdAn5_9">
    <vt:lpwstr>]]}}},{"id":62,"uris":["http://zotero.org/groups/4468160/items/KHAVCMSH"],"uri":["http://zotero.org/groups/4468160/items/KHAVCMSH"],"itemData":{"id":62,"type":"article-journal","abstract":"Abstract\n            \n              Reservoir drawdown areas—whe</vt:lpwstr>
  </property>
  <property fmtid="{D5CDD505-2E9C-101B-9397-08002B2CF9AE}" pid="32" name="ZOTERO_BREF_1sNkzRjwdAn5_10">
    <vt:lpwstr>re sediment is exposed to the atmosphere due to water-level fluctuations—are hotspots for carbon dioxide (CO\n              2\n              ) emissions. However, the global extent of drawdown areas is unknown, precluding an accurate assessment of the car</vt:lpwstr>
  </property>
  <property fmtid="{D5CDD505-2E9C-101B-9397-08002B2CF9AE}" pid="33" name="ZOTERO_BREF_1sNkzRjwdAn5_11">
    <vt:lpwstr>bon budget of reservoirs. Here we show, on the basis of satellite observations of 6,794 reservoirs between 1985 and 2015, that 15% of the global reservoir area was dry. Exposure of drawdown areas was most pronounced in reservoirs close to the tropics and </vt:lpwstr>
  </property>
  <property fmtid="{D5CDD505-2E9C-101B-9397-08002B2CF9AE}" pid="34" name="ZOTERO_BREF_1sNkzRjwdAn5_12">
    <vt:lpwstr>shows a complex dependence on climatic (precipitation, temperature) and anthropogenic (water use) drivers. We re-assessed the global carbon emissions from reservoirs by apportioning CO\n              2\n              and methane emissions to water surface</vt:lpwstr>
  </property>
  <property fmtid="{D5CDD505-2E9C-101B-9397-08002B2CF9AE}" pid="35" name="ZOTERO_BREF_1sNkzRjwdAn5_13">
    <vt:lpwstr>s and drawdown areas using published areal emission rates. The new estimate assigns 26.2 (15–40) (95% confidence interval) TgCO\n              2\n              -C yr\n              −1\n              to drawdown areas, and increases current global CO\n    </vt:lpwstr>
  </property>
  <property fmtid="{D5CDD505-2E9C-101B-9397-08002B2CF9AE}" pid="36" name="ZOTERO_BREF_1sNkzRjwdAn5_14">
    <vt:lpwstr>          2\n              emissions from reservoirs by 53% (60.3 (43.2–79.5) TgCO\n              2\n              -C yr\n              −1\n              ). Taking into account drawdown areas, the ratio between carbon emissions and carbon burial in sedime</vt:lpwstr>
  </property>
  <property fmtid="{D5CDD505-2E9C-101B-9397-08002B2CF9AE}" pid="37" name="ZOTERO_BREF_1sNkzRjwdAn5_15">
    <vt:lpwstr>nts is 2.02 (1.04–4.26). This suggests that reservoirs emit more carbon than they bury, challenging the current understanding that reservoirs are net carbon sinks. Thus, consideration of drawdown areas overturns our conception of the role of reservoirs in</vt:lpwstr>
  </property>
  <property fmtid="{D5CDD505-2E9C-101B-9397-08002B2CF9AE}" pid="38" name="ZOTERO_BREF_1sNkzRjwdAn5_16">
    <vt:lpwstr> the carbon cycle.","container-title":"Nature Geoscience","DOI":"10.1038/s41561-021-00734-z","ISSN":"1752-0894, 1752-0908","journalAbbreviation":"Nat. Geosci.","language":"en","source":"DOI.org (Crossref)","title":"Global carbon budget of reservoirs is ov</vt:lpwstr>
  </property>
  <property fmtid="{D5CDD505-2E9C-101B-9397-08002B2CF9AE}" pid="39" name="ZOTERO_BREF_1sNkzRjwdAn5_17">
    <vt:lpwstr>erturned by the quantification of drawdown areas","URL":"http://www.nature.com/articles/s41561-021-00734-z","author":[{"family":"Keller","given":"Philipp S."},{"family":"Marcé","given":"Rafael"},{"family":"Obrador","given":"Biel"},{"family":"Koschorreck",</vt:lpwstr>
  </property>
  <property fmtid="{D5CDD505-2E9C-101B-9397-08002B2CF9AE}" pid="40" name="ZOTERO_BREF_1sNkzRjwdAn5_18">
    <vt:lpwstr>"given":"Matthias"}],"accessed":{"date-parts":[["2021",5,15]]},"issued":{"date-parts":[["2021",5,13]]}}}],"schema":"https://github.com/citation-style-language/schema/raw/master/csl-citation.json"}</vt:lpwstr>
  </property>
  <property fmtid="{D5CDD505-2E9C-101B-9397-08002B2CF9AE}" pid="41" name="ZOTERO_BREF_egsoziunv6MY_1">
    <vt:lpwstr>ZOTERO_ITEM CSL_CITATION {"citationID":"4um02S5L","properties":{"formattedCitation":"(Messager et al., 2016)","plainCitation":"(Messager et al., 2016)","noteIndex":0},"citationItems":[{"id":57,"uris":["http://zotero.org/groups/4468160/items/ZQZ5BAXZ"],"ur</vt:lpwstr>
  </property>
  <property fmtid="{D5CDD505-2E9C-101B-9397-08002B2CF9AE}" pid="42" name="ZOTERO_BREF_egsoziunv6MY_2">
    <vt:lpwstr>i":["http://zotero.org/groups/4468160/items/ZQZ5BAXZ"],"itemData":{"id":57,"type":"article-journal","container-title":"Nature Communications","DOI":"10.1038/ncomms13603","ISSN":"2041-1723","page":"13603","source":"CrossRef","title":"Estimating the volume </vt:lpwstr>
  </property>
  <property fmtid="{D5CDD505-2E9C-101B-9397-08002B2CF9AE}" pid="43" name="ZOTERO_BREF_egsoziunv6MY_3">
    <vt:lpwstr>and age of water stored in global lakes using a geo-statistical approach","volume":"7","author":[{"family":"Messager","given":"Mathis Loïc"},{"family":"Lehner","given":"Bernhard"},{"family":"Grill","given":"Günther"},{"family":"Nedeva","given":"Irena"},{"</vt:lpwstr>
  </property>
  <property fmtid="{D5CDD505-2E9C-101B-9397-08002B2CF9AE}" pid="44" name="ZOTERO_BREF_egsoziunv6MY_4">
    <vt:lpwstr>family":"Schmitt","given":"Oliver"}],"issued":{"date-parts":[["2016"]]}}}],"schema":"https://github.com/citation-style-language/schema/raw/master/csl-citation.json"}</vt:lpwstr>
  </property>
  <property fmtid="{D5CDD505-2E9C-101B-9397-08002B2CF9AE}" pid="45" name="ZOTERO_BREF_HKVttKMa5s34_1">
    <vt:lpwstr>ZOTERO_ITEM CSL_CITATION {"citationID":"IEiyoM5d","properties":{"formattedCitation":"(Hamilton et al., 1992)","plainCitation":"(Hamilton et al., 1992)","noteIndex":0},"citationItems":[{"id":69,"uris":["http://zotero.org/groups/4468160/items/627FREGX"],"ur</vt:lpwstr>
  </property>
  <property fmtid="{D5CDD505-2E9C-101B-9397-08002B2CF9AE}" pid="46" name="ZOTERO_BREF_HKVttKMa5s34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47" name="ZOTERO_BREF_HKVttKMa5s34_3">
    <vt:lpwstr>n from lake size distributions","author":[{"family":"Hamilton","given":"Stephen K"},{"family":"Melack","given":"John M"},{"family":"Goodchild","given":"Michael F"},{"family":"Lewis","given":"WM"}],"issued":{"date-parts":[["1992"]]}}}],"schema":"https://gi</vt:lpwstr>
  </property>
  <property fmtid="{D5CDD505-2E9C-101B-9397-08002B2CF9AE}" pid="48" name="ZOTERO_BREF_HKVttKMa5s34_4">
    <vt:lpwstr>thub.com/citation-style-language/schema/raw/master/csl-citation.json"}</vt:lpwstr>
  </property>
  <property fmtid="{D5CDD505-2E9C-101B-9397-08002B2CF9AE}" pid="49" name="ZOTERO_BREF_UUD0y0hE0va2_1">
    <vt:lpwstr>ZOTERO_ITEM CSL_CITATION {"citationID":"D5dYQdvv","properties":{"formattedCitation":"(Newman, 2005)","plainCitation":"(Newman, 2005)","noteIndex":0},"citationItems":[{"id":59,"uris":["http://zotero.org/groups/4468160/items/SD9H6XQ2"],"uri":["http://zotero</vt:lpwstr>
  </property>
  <property fmtid="{D5CDD505-2E9C-101B-9397-08002B2CF9AE}" pid="50" name="ZOTERO_BREF_UUD0y0hE0va2_2">
    <vt:lpwstr>.org/groups/4468160/items/SD9H6XQ2"],"itemData":{"id":59,"type":"article-journal","container-title":"Contemporary Physics","DOI":"10.1080/00107510500052444","ISSN":"0010-7514, 1366-5812","issue":"5","language":"en","page":"323-351","source":"Crossref","ti</vt:lpwstr>
  </property>
  <property fmtid="{D5CDD505-2E9C-101B-9397-08002B2CF9AE}" pid="51" name="ZOTERO_BREF_UUD0y0hE0va2_3">
    <vt:lpwstr>tle":"Power laws, Pareto distributions and Zipf's law","volume":"46","author":[{"family":"Newman","given":"Mej"}],"issued":{"date-parts":[["2005",9]]}}}],"schema":"https://github.com/citation-style-language/schema/raw/master/csl-citation.json"}</vt:lpwstr>
  </property>
  <property fmtid="{D5CDD505-2E9C-101B-9397-08002B2CF9AE}" pid="52" name="ZOTERO_BREF_NxgGMO0so3UK_1">
    <vt:lpwstr>ZOTERO_ITEM CSL_CITATION {"citationID":"Mj3vPEVn","properties":{"formattedCitation":"(Goodchild, 1988)","plainCitation":"(Goodchild, 1988)","noteIndex":0},"citationItems":[{"id":66,"uris":["http://zotero.org/groups/4468160/items/6AD3ZFVE"],"uri":["http://</vt:lpwstr>
  </property>
  <property fmtid="{D5CDD505-2E9C-101B-9397-08002B2CF9AE}" pid="53" name="ZOTERO_BREF_NxgGMO0so3UK_2">
    <vt:lpwstr>zotero.org/groups/4468160/items/6AD3ZFVE"],"itemData":{"id":66,"type":"article-journal","container-title":"Mathematical Geology","title":"Lakes on fractal surfaces: a null hypothesis for lake-rich landscapes","author":[{"family":"Goodchild","given":""}],"</vt:lpwstr>
  </property>
  <property fmtid="{D5CDD505-2E9C-101B-9397-08002B2CF9AE}" pid="54" name="ZOTERO_BREF_NxgGMO0so3UK_3">
    <vt:lpwstr>issued":{"date-parts":[["1988"]]}}}],"schema":"https://github.com/citation-style-language/schema/raw/master/csl-citation.json"}</vt:lpwstr>
  </property>
  <property fmtid="{D5CDD505-2E9C-101B-9397-08002B2CF9AE}" pid="55" name="ZOTERO_BREF_hoRZWUgOBMzf_1">
    <vt:lpwstr>ZOTERO_ITEM CSL_CITATION {"citationID":"geNMZ36F","properties":{"formattedCitation":"(Hamilton et al., 1992)","plainCitation":"(Hamilton et al., 1992)","noteIndex":0},"citationItems":[{"id":69,"uris":["http://zotero.org/groups/4468160/items/627FREGX"],"ur</vt:lpwstr>
  </property>
  <property fmtid="{D5CDD505-2E9C-101B-9397-08002B2CF9AE}" pid="56" name="ZOTERO_BREF_hoRZWUgOBMzf_2">
    <vt:lpwstr>i":["http://zotero.org/groups/4468160/items/627FREGX"],"itemData":{"id":69,"type":"article-journal","container-title":"Lowland floodplain rivers: Geomorphological perspectives. Wiley","page":"145–163","title":"Estimation of the fractal dimension of terrai</vt:lpwstr>
  </property>
  <property fmtid="{D5CDD505-2E9C-101B-9397-08002B2CF9AE}" pid="57" name="ZOTERO_BREF_hoRZWUgOBMzf_3">
    <vt:lpwstr>n from lake size distributions","author":[{"family":"Hamilton","given":"Stephen K"},{"family":"Melack","given":"John M"},{"family":"Goodchild","given":"Michael F"},{"family":"Lewis","given":"WM"}],"issued":{"date-parts":[["1992"]]}}}],"schema":"https://gi</vt:lpwstr>
  </property>
  <property fmtid="{D5CDD505-2E9C-101B-9397-08002B2CF9AE}" pid="58" name="ZOTERO_BREF_hoRZWUgOBMzf_4">
    <vt:lpwstr>thub.com/citation-style-language/schema/raw/master/csl-citation.json"}</vt:lpwstr>
  </property>
  <property fmtid="{D5CDD505-2E9C-101B-9397-08002B2CF9AE}" pid="59" name="ZOTERO_BREF_mlB0hE4kYDV1_1">
    <vt:lpwstr>ZOTERO_ITEM CSL_CITATION {"citationID":"aZdQZYjW","properties":{"formattedCitation":"(Downing et al., 2006; Goodchild, 1988; Hamilton et al., 1992; McDonald et al., 2012; Winslow et al., 2015)","plainCitation":"(Downing et al., 2006; Goodchild, 1988; Hami</vt:lpwstr>
  </property>
  <property fmtid="{D5CDD505-2E9C-101B-9397-08002B2CF9AE}" pid="60" name="ZOTERO_BREF_mlB0hE4kYDV1_2">
    <vt:lpwstr>lton et al., 1992; McDonald et al., 2012; Winslow et al., 2015)","noteIndex":0},"citationItems":[{"id":70,"uris":["http://zotero.org/groups/4468160/items/U72S5M8X"],"uri":["http://zotero.org/groups/4468160/items/U72S5M8X"],"itemData":{"id":70,"type":"arti</vt:lpwstr>
  </property>
  <property fmtid="{D5CDD505-2E9C-101B-9397-08002B2CF9AE}" pid="61" name="ZOTERO_BREF_mlB0hE4kYDV1_3">
    <vt:lpwstr>cle-journal","container-title":"Limnology and Oceanography","issue":"5","page":"2388–2397","source":"Google Scholar","title":"The global abundance and size distribution of lakes, ponds, and impoundments","volume":"51","author":[{"family":"Downing","given"</vt:lpwstr>
  </property>
  <property fmtid="{D5CDD505-2E9C-101B-9397-08002B2CF9AE}" pid="62" name="ZOTERO_BREF_mlB0hE4kYDV1_4">
    <vt:lpwstr>:"J. A."},{"family":"Prairie","given":"Y. T."},{"family":"Cole","given":"J. J."},{"family":"Duarte","given":"C. M."},{"family":"Tranvik","given":"L. J."},{"family":"Striegl","given":"R. G."},{"family":"McDowell","given":"W. H."},{"family":"Kortelainen","g</vt:lpwstr>
  </property>
  <property fmtid="{D5CDD505-2E9C-101B-9397-08002B2CF9AE}" pid="63" name="ZOTERO_BREF_mlB0hE4kYDV1_5">
    <vt:lpwstr>iven":"P."},{"family":"Caraco","given":"N. F."},{"family":"Melack","given":"J. M."}],"issued":{"date-parts":[["2006"]]}}},{"id":66,"uris":["http://zotero.org/groups/4468160/items/6AD3ZFVE"],"uri":["http://zotero.org/groups/4468160/items/6AD3ZFVE"],"itemDa</vt:lpwstr>
  </property>
  <property fmtid="{D5CDD505-2E9C-101B-9397-08002B2CF9AE}" pid="64" name="ZOTERO_BREF_mlB0hE4kYDV1_6">
    <vt:lpwstr>ta":{"id":66,"type":"article-journal","container-title":"Mathematical Geology","title":"Lakes on fractal surfaces: a null hypothesis for lake-rich landscapes","author":[{"family":"Goodchild","given":""}],"issued":{"date-parts":[["1988"]]}}},{"id":69,"uris</vt:lpwstr>
  </property>
  <property fmtid="{D5CDD505-2E9C-101B-9397-08002B2CF9AE}" pid="65" name="ZOTERO_BREF_mlB0hE4kYDV1_7">
    <vt:lpwstr>":["http://zotero.org/groups/4468160/items/627FREGX"],"uri":["http://zotero.org/groups/4468160/items/627FREGX"],"itemData":{"id":69,"type":"article-journal","container-title":"Lowland floodplain rivers: Geomorphological perspectives. Wiley","page":"145–16</vt:lpwstr>
  </property>
  <property fmtid="{D5CDD505-2E9C-101B-9397-08002B2CF9AE}" pid="66" name="ZOTERO_BREF_mlB0hE4kYDV1_8">
    <vt:lpwstr>3","title":"Estimation of the fractal dimension of terrain from lake size distributions","author":[{"family":"Hamilton","given":"Stephen K"},{"family":"Melack","given":"John M"},{"family":"Goodchild","given":"Michael F"},{"family":"Lewis","given":"WM"}],"</vt:lpwstr>
  </property>
  <property fmtid="{D5CDD505-2E9C-101B-9397-08002B2CF9AE}" pid="67" name="ZOTERO_BREF_mlB0hE4kYDV1_9">
    <vt:lpwstr>issued":{"date-parts":[["1992"]]}}},{"id":60,"uris":["http://zotero.org/groups/4468160/items/AGSBUA3P"],"uri":["http://zotero.org/groups/4468160/items/AGSBUA3P"],"itemData":{"id":60,"type":"article-journal","container-title":"Limnology and Oceanography","</vt:lpwstr>
  </property>
  <property fmtid="{D5CDD505-2E9C-101B-9397-08002B2CF9AE}" pid="68" name="ZOTERO_BREF_mlB0hE4kYDV1_10">
    <vt:lpwstr>DOI":"10.4319/lo.2012.57.2.0597","ISSN":"00243590","issue":"2","language":"en","page":"597-606","source":"CrossRef","title":"The regional abundance and size distribution of lakes and reservoirs in the United States and implications for estimates of global</vt:lpwstr>
  </property>
  <property fmtid="{D5CDD505-2E9C-101B-9397-08002B2CF9AE}" pid="69" name="ZOTERO_BREF_mlB0hE4kYDV1_11">
    <vt:lpwstr> lake extent","volume":"57","author":[{"family":"McDonald","given":"Cory P."},{"family":"Rover","given":"Jennifer A."},{"family":"Stets","given":"Edward G."},{"family":"Striegl","given":"Robert G."}],"issued":{"date-parts":[["2012",3]]}}},{"id":49,"uris":</vt:lpwstr>
  </property>
  <property fmtid="{D5CDD505-2E9C-101B-9397-08002B2CF9AE}" pid="70" name="ZOTERO_BREF_mlB0hE4kYDV1_12">
    <vt:lpwstr>["http://zotero.org/groups/4468160/items/VUF9F6GS"],"uri":["http://zotero.org/groups/4468160/items/VUF9F6GS"],"itemData":{"id":49,"type":"article-journal","container-title":"Inland Waters","DOI":"10.5268/IW-5.1.740","ISSN":"20442041, 2044205X","issue":"1"</vt:lpwstr>
  </property>
  <property fmtid="{D5CDD505-2E9C-101B-9397-08002B2CF9AE}" pid="71" name="ZOTERO_BREF_mlB0hE4kYDV1_13">
    <vt:lpwstr>,"page":"7-14","source":"CrossRef","title":"Does lake size matter? Combining morphology and process modeling to examine the contribution of lake classes to population-scale processes","title-short":"Does lake size matter?","volume":"5","author":[{"family"</vt:lpwstr>
  </property>
  <property fmtid="{D5CDD505-2E9C-101B-9397-08002B2CF9AE}" pid="72" name="ZOTERO_BREF_mlB0hE4kYDV1_14">
    <vt:lpwstr>:"Winslow","given":"Luke"},{"family":"Read","given":"Jordan"},{"family":"Hanson","given":"Paul"},{"family":"Stanley","given":"Emily"}],"issued":{"date-parts":[["2015",1,1]]}}}],"schema":"https://github.com/citation-style-language/schema/raw/master/csl-cit</vt:lpwstr>
  </property>
  <property fmtid="{D5CDD505-2E9C-101B-9397-08002B2CF9AE}" pid="73" name="ZOTERO_BREF_mlB0hE4kYDV1_15">
    <vt:lpwstr>ation.json"}</vt:lpwstr>
  </property>
  <property fmtid="{D5CDD505-2E9C-101B-9397-08002B2CF9AE}" pid="74" name="ZOTERO_BREF_XCby0EdpkYBo_1">
    <vt:lpwstr>ZOTERO_ITEM CSL_CITATION {"citationID":"23CfMTGs","properties":{"formattedCitation":"(Shalizi, 2017)","plainCitation":"(Shalizi, 2017)","noteIndex":0},"citationItems":[{"id":56,"uris":["http://zotero.org/groups/4468160/items/DZJSQIWR"],"uri":["http://zote</vt:lpwstr>
  </property>
  <property fmtid="{D5CDD505-2E9C-101B-9397-08002B2CF9AE}" pid="75" name="ZOTERO_BREF_XCby0EdpkYBo_2">
    <vt:lpwstr>ro.org/groups/4468160/items/DZJSQIWR"],"itemData":{"id":56,"type":"article-journal","page":"860","source":"Zotero","title":"Advanced Data Analysis from an Elementary Point of View","author":[{"family":"Shalizi","given":"Cosma Rohilla"}],"issued":{"date-pa</vt:lpwstr>
  </property>
  <property fmtid="{D5CDD505-2E9C-101B-9397-08002B2CF9AE}" pid="76" name="ZOTERO_BREF_XCby0EdpkYBo_3">
    <vt:lpwstr>rts":[["2017"]]}}}],"schema":"https://github.com/citation-style-language/schema/raw/master/csl-citation.json"}</vt:lpwstr>
  </property>
  <property fmtid="{D5CDD505-2E9C-101B-9397-08002B2CF9AE}" pid="77" name="ZOTERO_BREF_T9zjtDOMF4xJ_1">
    <vt:lpwstr>ZOTERO_ITEM CSL_CITATION {"citationID":"j6oU5JuA","properties":{"formattedCitation":"(Newman, 2005)","plainCitation":"(Newman, 2005)","noteIndex":0},"citationItems":[{"id":59,"uris":["http://zotero.org/groups/4468160/items/SD9H6XQ2"],"uri":["http://zotero</vt:lpwstr>
  </property>
  <property fmtid="{D5CDD505-2E9C-101B-9397-08002B2CF9AE}" pid="78" name="ZOTERO_BREF_T9zjtDOMF4xJ_2">
    <vt:lpwstr>.org/groups/4468160/items/SD9H6XQ2"],"itemData":{"id":59,"type":"article-journal","container-title":"Contemporary Physics","DOI":"10.1080/00107510500052444","ISSN":"0010-7514, 1366-5812","issue":"5","language":"en","page":"323-351","source":"Crossref","ti</vt:lpwstr>
  </property>
  <property fmtid="{D5CDD505-2E9C-101B-9397-08002B2CF9AE}" pid="79" name="ZOTERO_BREF_T9zjtDOMF4xJ_3">
    <vt:lpwstr>tle":"Power laws, Pareto distributions and Zipf's law","volume":"46","author":[{"family":"Newman","given":"Mej"}],"issued":{"date-parts":[["2005",9]]}}}],"schema":"https://github.com/citation-style-language/schema/raw/master/csl-citation.json"}</vt:lpwstr>
  </property>
  <property fmtid="{D5CDD505-2E9C-101B-9397-08002B2CF9AE}" pid="80" name="ZOTERO_BREF_X2L5yjmlEGRa_1">
    <vt:lpwstr>ZOTERO_ITEM CSL_CITATION {"citationID":"9QPeY1ou","properties":{"formattedCitation":"(Downing et al., 2006)","plainCitation":"(Downing et al., 2006)","noteIndex":0},"citationItems":[{"id":70,"uris":["http://zotero.org/groups/4468160/items/U72S5M8X"],"uri"</vt:lpwstr>
  </property>
  <property fmtid="{D5CDD505-2E9C-101B-9397-08002B2CF9AE}" pid="81" name="ZOTERO_BREF_X2L5yjmlEGRa_2">
    <vt:lpwstr>:["http://zotero.org/groups/4468160/items/U72S5M8X"],"itemData":{"id":70,"type":"article-journal","container-title":"Limnology and Oceanography","issue":"5","page":"2388–2397","source":"Google Scholar","title":"The global abundance and size distribution o</vt:lpwstr>
  </property>
  <property fmtid="{D5CDD505-2E9C-101B-9397-08002B2CF9AE}" pid="82" name="ZOTERO_BREF_X2L5yjmlEGRa_3">
    <vt:lpwstr>f lakes, ponds, and impoundments","volume":"51","author":[{"family":"Downing","given":"J. A."},{"family":"Prairie","given":"Y. T."},{"family":"Cole","given":"J. J."},{"family":"Duarte","given":"C. M."},{"family":"Tranvik","given":"L. J."},{"family":"Strie</vt:lpwstr>
  </property>
  <property fmtid="{D5CDD505-2E9C-101B-9397-08002B2CF9AE}" pid="83" name="ZOTERO_BREF_X2L5yjmlEGRa_4">
    <vt:lpwstr>gl","given":"R. G."},{"family":"McDowell","given":"W. H."},{"family":"Kortelainen","given":"P."},{"family":"Caraco","given":"N. F."},{"family":"Melack","given":"J. M."}],"issued":{"date-parts":[["2006"]]}}}],"schema":"https://github.com/citation-style-lan</vt:lpwstr>
  </property>
  <property fmtid="{D5CDD505-2E9C-101B-9397-08002B2CF9AE}" pid="84" name="ZOTERO_BREF_X2L5yjmlEGRa_5">
    <vt:lpwstr>guage/schema/raw/master/csl-citation.json"}</vt:lpwstr>
  </property>
  <property fmtid="{D5CDD505-2E9C-101B-9397-08002B2CF9AE}" pid="85" name="ZOTERO_BREF_4Gy2C7bS2nAi_1">
    <vt:lpwstr>ZOTERO_ITEM CSL_CITATION {"citationID":"fdLjvkxw","properties":{"formattedCitation":"(Newman, 2005)","plainCitation":"(Newman, 2005)","noteIndex":0},"citationItems":[{"id":59,"uris":["http://zotero.org/groups/4468160/items/SD9H6XQ2"],"uri":["http://zotero</vt:lpwstr>
  </property>
  <property fmtid="{D5CDD505-2E9C-101B-9397-08002B2CF9AE}" pid="86" name="ZOTERO_BREF_4Gy2C7bS2nAi_2">
    <vt:lpwstr>.org/groups/4468160/items/SD9H6XQ2"],"itemData":{"id":59,"type":"article-journal","container-title":"Contemporary Physics","DOI":"10.1080/00107510500052444","ISSN":"0010-7514, 1366-5812","issue":"5","language":"en","page":"323-351","source":"Crossref","ti</vt:lpwstr>
  </property>
  <property fmtid="{D5CDD505-2E9C-101B-9397-08002B2CF9AE}" pid="87" name="ZOTERO_BREF_4Gy2C7bS2nAi_3">
    <vt:lpwstr>tle":"Power laws, Pareto distributions and Zipf's law","volume":"46","author":[{"family":"Newman","given":"Mej"}],"issued":{"date-parts":[["2005",9]]}}}],"schema":"https://github.com/citation-style-language/schema/raw/master/csl-citation.json"}</vt:lpwstr>
  </property>
  <property fmtid="{D5CDD505-2E9C-101B-9397-08002B2CF9AE}" pid="88" name="ZOTERO_BREF_2HQkp1gQ67Br_1">
    <vt:lpwstr>ZOTERO_ITEM CSL_CITATION {"citationID":"Gy5fmiHR","properties":{"formattedCitation":"(Lehner and D\\uc0\\u246{}ll, 2004)","plainCitation":"(Lehner and Döll, 2004)","noteIndex":0},"citationItems":[{"id":61,"uris":["http://zotero.org/groups/4468160/items/RT</vt:lpwstr>
  </property>
  <property fmtid="{D5CDD505-2E9C-101B-9397-08002B2CF9AE}" pid="89" name="ZOTERO_BREF_2HQkp1gQ67Br_2">
    <vt:lpwstr>2VNIE8"],"uri":["http://zotero.org/groups/4468160/items/RT2VNIE8"],"itemData":{"id":61,"type":"article-journal","container-title":"Journal of Hydrology","DOI":"10.1016/j.jhydrol.2004.03.028","ISSN":"00221694","issue":"1-4","language":"en","page":"1-22","s</vt:lpwstr>
  </property>
  <property fmtid="{D5CDD505-2E9C-101B-9397-08002B2CF9AE}" pid="90" name="ZOTERO_BREF_2HQkp1gQ67Br_3">
    <vt:lpwstr>ource":"CrossRef","title":"Development and validation of a global database of lakes, reservoirs and wetlands","volume":"296","author":[{"family":"Lehner","given":"Bernhard"},{"family":"Döll","given":"Petra"}],"issued":{"date-parts":[["2004",8]]}}}],"schem</vt:lpwstr>
  </property>
  <property fmtid="{D5CDD505-2E9C-101B-9397-08002B2CF9AE}" pid="91" name="ZOTERO_BREF_2HQkp1gQ67Br_4">
    <vt:lpwstr>a":"https://github.com/citation-style-language/schema/raw/master/csl-citation.json"}</vt:lpwstr>
  </property>
  <property fmtid="{D5CDD505-2E9C-101B-9397-08002B2CF9AE}" pid="92" name="ZOTERO_BREF_Tbs6bhTRqDAA_1">
    <vt:lpwstr>ZOTERO_ITEM CSL_CITATION {"citationID":"c06qHLW0","properties":{"formattedCitation":"(Newman, 2005)","plainCitation":"(Newman, 2005)","noteIndex":0},"citationItems":[{"id":59,"uris":["http://zotero.org/groups/4468160/items/SD9H6XQ2"],"uri":["http://zotero</vt:lpwstr>
  </property>
  <property fmtid="{D5CDD505-2E9C-101B-9397-08002B2CF9AE}" pid="93" name="ZOTERO_BREF_Tbs6bhTRqDAA_2">
    <vt:lpwstr>.org/groups/4468160/items/SD9H6XQ2"],"itemData":{"id":59,"type":"article-journal","container-title":"Contemporary Physics","DOI":"10.1080/00107510500052444","ISSN":"0010-7514, 1366-5812","issue":"5","language":"en","page":"323-351","source":"Crossref","ti</vt:lpwstr>
  </property>
  <property fmtid="{D5CDD505-2E9C-101B-9397-08002B2CF9AE}" pid="94" name="ZOTERO_BREF_Tbs6bhTRqDAA_3">
    <vt:lpwstr>tle":"Power laws, Pareto distributions and Zipf's law","volume":"46","author":[{"family":"Newman","given":"Mej"}],"issued":{"date-parts":[["2005",9]]}}}],"schema":"https://github.com/citation-style-language/schema/raw/master/csl-citation.json"}</vt:lpwstr>
  </property>
  <property fmtid="{D5CDD505-2E9C-101B-9397-08002B2CF9AE}" pid="95" name="ZOTERO_BREF_i48Et4YqRgSk_1">
    <vt:lpwstr>ZOTERO_ITEM CSL_CITATION {"citationID":"fZGIKhYP","properties":{"formattedCitation":"(Team and others, 2018)","plainCitation":"(Team and others, 2018)","noteIndex":0},"citationItems":[{"id":48,"uris":["http://zotero.org/groups/4468160/items/5BFQQV9Z"],"ur</vt:lpwstr>
  </property>
  <property fmtid="{D5CDD505-2E9C-101B-9397-08002B2CF9AE}" pid="96" name="ZOTERO_BREF_i48Et4YqRgSk_2">
    <vt:lpwstr>i":["http://zotero.org/groups/4468160/items/5BFQQV9Z"],"itemData":{"id":48,"type":"article-journal","note":"Citation Key: team2013r\ntex.publisher= Citeseer","title":"R: A language and environment for statistical computing","author":[{"family":"Team","giv</vt:lpwstr>
  </property>
  <property fmtid="{D5CDD505-2E9C-101B-9397-08002B2CF9AE}" pid="97" name="ZOTERO_BREF_i48Et4YqRgSk_3">
    <vt:lpwstr>en":"R Core"},{"literal":"others"}],"issued":{"date-parts":[["2018"]]}}}],"schema":"https://github.com/citation-style-language/schema/raw/master/csl-citation.json"}</vt:lpwstr>
  </property>
  <property fmtid="{D5CDD505-2E9C-101B-9397-08002B2CF9AE}" pid="98" name="ZOTERO_BREF_qMvhXRbFJ7EI_1">
    <vt:lpwstr>ZOTERO_ITEM CSL_CITATION {"citationID":"kj4hXxqg","properties":{"formattedCitation":"(Stan Development Team, 2017)","plainCitation":"(Stan Development Team, 2017)","noteIndex":0},"citationItems":[{"id":54,"uris":["http://zotero.org/groups/4468160/items/MS</vt:lpwstr>
  </property>
  <property fmtid="{D5CDD505-2E9C-101B-9397-08002B2CF9AE}" pid="99" name="ZOTERO_BREF_qMvhXRbFJ7EI_2">
    <vt:lpwstr>FZ57AE"],"uri":["http://zotero.org/groups/4468160/items/MSFZ57AE"],"itemData":{"id":54,"type":"article-journal","container-title":"Technical report","title":"Stan modeling language users guide and reference manual, version 2.17. 0","author":[{"family":"St</vt:lpwstr>
  </property>
  <property fmtid="{D5CDD505-2E9C-101B-9397-08002B2CF9AE}" pid="100" name="ZOTERO_BREF_qMvhXRbFJ7EI_3">
    <vt:lpwstr>an Development Team","given":"Plus"}],"issued":{"date-parts":[["2017"]]}}}],"schema":"https://github.com/citation-style-language/schema/raw/master/csl-citation.json"}</vt:lpwstr>
  </property>
  <property fmtid="{D5CDD505-2E9C-101B-9397-08002B2CF9AE}" pid="101" name="ZOTERO_BREF_YLnUSi42C7a4_1">
    <vt:lpwstr>ZOTERO_ITEM CSL_CITATION {"citationID":"SOacvn1M","properties":{"formattedCitation":"(Scollnik, 2007)","plainCitation":"(Scollnik, 2007)","noteIndex":0},"citationItems":[{"id":52,"uris":["http://zotero.org/groups/4468160/items/J2CQEJM3"],"uri":["http://zo</vt:lpwstr>
  </property>
  <property fmtid="{D5CDD505-2E9C-101B-9397-08002B2CF9AE}" pid="102" name="ZOTERO_BREF_YLnUSi42C7a4_2">
    <vt:lpwstr>tero.org/groups/4468160/items/J2CQEJM3"],"itemData":{"id":52,"type":"article-journal","container-title":"Scandinavian Actuarial Journal","DOI":"10.1080/03461230601110447","ISSN":"0346-1238, 1651-2030","issue":"1","language":"en","page":"20-33","source":"C</vt:lpwstr>
  </property>
  <property fmtid="{D5CDD505-2E9C-101B-9397-08002B2CF9AE}" pid="103" name="ZOTERO_BREF_YLnUSi42C7a4_3">
    <vt:lpwstr>rossref","title":"On composite lognormal-Pareto models","volume":"2007","author":[{"family":"Scollnik","given":"David P. M."}],"issued":{"date-parts":[["2007",3]]}}}],"schema":"https://github.com/citation-style-language/schema/raw/master/csl-citation.json</vt:lpwstr>
  </property>
  <property fmtid="{D5CDD505-2E9C-101B-9397-08002B2CF9AE}" pid="104" name="ZOTERO_BREF_YLnUSi42C7a4_4">
    <vt:lpwstr>"}</vt:lpwstr>
  </property>
  <property fmtid="{D5CDD505-2E9C-101B-9397-08002B2CF9AE}" pid="105" name="ZOTERO_BREF_52UPJIpoqQwx_1">
    <vt:lpwstr>ZOTERO_ITEM CSL_CITATION {"citationID":"m1e4I2Lj","properties":{"formattedCitation":"(Downing et al., 2006; Lehner and D\\uc0\\u246{}ll, 2004; Verpoorter et al., 2014)","plainCitation":"(Downing et al., 2006; Lehner and Döll, 2004; Verpoorter et al., 2014</vt:lpwstr>
  </property>
  <property fmtid="{D5CDD505-2E9C-101B-9397-08002B2CF9AE}" pid="106" name="ZOTERO_BREF_52UPJIpoqQwx_2">
    <vt:lpwstr>)","noteIndex":0},"citationItems":[{"id":70,"uris":["http://zotero.org/groups/4468160/items/U72S5M8X"],"uri":["http://zotero.org/groups/4468160/items/U72S5M8X"],"itemData":{"id":70,"type":"article-journal","container-title":"Limnology and Oceanography","i</vt:lpwstr>
  </property>
  <property fmtid="{D5CDD505-2E9C-101B-9397-08002B2CF9AE}" pid="107" name="ZOTERO_BREF_52UPJIpoqQwx_3">
    <vt:lpwstr>ssue":"5","page":"2388–2397","source":"Google Scholar","title":"The global abundance and size distribution of lakes, ponds, and impoundments","volume":"51","author":[{"family":"Downing","given":"J. A."},{"family":"Prairie","given":"Y. T."},{"family":"Cole</vt:lpwstr>
  </property>
  <property fmtid="{D5CDD505-2E9C-101B-9397-08002B2CF9AE}" pid="108" name="ZOTERO_BREF_52UPJIpoqQwx_4">
    <vt:lpwstr>","given":"J. J."},{"family":"Duarte","given":"C. M."},{"family":"Tranvik","given":"L. J."},{"family":"Striegl","given":"R. G."},{"family":"McDowell","given":"W. H."},{"family":"Kortelainen","given":"P."},{"family":"Caraco","given":"N. F."},{"family":"Mel</vt:lpwstr>
  </property>
  <property fmtid="{D5CDD505-2E9C-101B-9397-08002B2CF9AE}" pid="109" name="ZOTERO_BREF_52UPJIpoqQwx_5">
    <vt:lpwstr>ack","given":"J. M."}],"issued":{"date-parts":[["2006"]]}}},{"id":61,"uris":["http://zotero.org/groups/4468160/items/RT2VNIE8"],"uri":["http://zotero.org/groups/4468160/items/RT2VNIE8"],"itemData":{"id":61,"type":"article-journal","container-title":"Journ</vt:lpwstr>
  </property>
  <property fmtid="{D5CDD505-2E9C-101B-9397-08002B2CF9AE}" pid="110" name="ZOTERO_BREF_52UPJIpoqQwx_6">
    <vt:lpwstr>al of Hydrology","DOI":"10.1016/j.jhydrol.2004.03.028","ISSN":"00221694","issue":"1-4","language":"en","page":"1-22","source":"CrossRef","title":"Development and validation of a global database of lakes, reservoirs and wetlands","volume":"296","author":[{</vt:lpwstr>
  </property>
  <property fmtid="{D5CDD505-2E9C-101B-9397-08002B2CF9AE}" pid="111" name="ZOTERO_BREF_52UPJIpoqQwx_7">
    <vt:lpwstr>"family":"Lehner","given":"Bernhard"},{"family":"Döll","given":"Petra"}],"issued":{"date-parts":[["2004",8]]}}},{"id":47,"uris":["http://zotero.org/groups/4468160/items/K4KXT3MU"],"uri":["http://zotero.org/groups/4468160/items/K4KXT3MU"],"itemData":{"id":</vt:lpwstr>
  </property>
  <property fmtid="{D5CDD505-2E9C-101B-9397-08002B2CF9AE}" pid="112" name="ZOTERO_BREF_52UPJIpoqQwx_8">
    <vt:lpwstr>47,"type":"article-journal","container-title":"Geophysical Research Letters","DOI":"10.1002/2014GL060641","ISSN":"00948276","issue":"18","language":"en","page":"6396-6402","source":"CrossRef","title":"A global inventory of lakes based on high-resolution s</vt:lpwstr>
  </property>
  <property fmtid="{D5CDD505-2E9C-101B-9397-08002B2CF9AE}" pid="113" name="ZOTERO_BREF_52UPJIpoqQwx_9">
    <vt:lpwstr>atellite imagery","volume":"41","author":[{"family":"Verpoorter","given":"Charles"},{"family":"Kutser","given":"Tiit"},{"family":"Seekell","given":"David A."},{"family":"Tranvik","given":"Lars J."}],"issued":{"date-parts":[["2014",9,28]]}}}],"schema":"htt</vt:lpwstr>
  </property>
  <property fmtid="{D5CDD505-2E9C-101B-9397-08002B2CF9AE}" pid="114" name="ZOTERO_BREF_52UPJIpoqQwx_10">
    <vt:lpwstr>ps://github.com/citation-style-language/schema/raw/master/csl-citation.json"}</vt:lpwstr>
  </property>
  <property fmtid="{D5CDD505-2E9C-101B-9397-08002B2CF9AE}" pid="115" name="ZOTERO_BREF_kToiGmQw50IN_1">
    <vt:lpwstr>ZOTERO_ITEM CSL_CITATION {"citationID":"Q0mYMwaG","properties":{"formattedCitation":"(Clauset et al., 2009; Seekell and Pace, 2011)","plainCitation":"(Clauset et al., 2009; Seekell and Pace, 2011)","noteIndex":0},"citationItems":[{"id":75,"uris":["http://</vt:lpwstr>
  </property>
  <property fmtid="{D5CDD505-2E9C-101B-9397-08002B2CF9AE}" pid="116" name="ZOTERO_BREF_kToiGmQw50IN_2">
    <vt:lpwstr>zotero.org/groups/4468160/items/97HBDV98"],"uri":["http://zotero.org/groups/4468160/items/97HBDV98"],"itemData":{"id":75,"type":"article-journal","container-title":"SIAM review","issue":"4","page":"661–703","source":"Google Scholar","title":"Power-law dis</vt:lpwstr>
  </property>
  <property fmtid="{D5CDD505-2E9C-101B-9397-08002B2CF9AE}" pid="117" name="ZOTERO_BREF_kToiGmQw50IN_3">
    <vt:lpwstr>tributions in empirical data","volume":"51","author":[{"family":"Clauset","given":"Aaron"},{"family":"Shalizi","given":"Cosma Rohilla"},{"family":"Newman","given":"Mark EJ"}],"issued":{"date-parts":[["2009"]]}}},{"id":127,"uris":["http://zotero.org/groups</vt:lpwstr>
  </property>
  <property fmtid="{D5CDD505-2E9C-101B-9397-08002B2CF9AE}" pid="118" name="ZOTERO_BREF_5PfL08ihJq3z_1">
    <vt:lpwstr>ZOTERO_ITEM CSL_CITATION {"citationID":"dxqVjuaJ","properties":{"formattedCitation":"(Bonabeau et al., 1999)","plainCitation":"(Bonabeau et al., 1999)","noteIndex":0},"citationItems":[{"id":71,"uris":["http://zotero.org/groups/4468160/items/GFXKTZZK"],"ur</vt:lpwstr>
  </property>
  <property fmtid="{D5CDD505-2E9C-101B-9397-08002B2CF9AE}" pid="119" name="ZOTERO_BREF_5PfL08ihJq3z_2">
    <vt:lpwstr>i":["http://zotero.org/groups/4468160/items/GFXKTZZK"],"itemData":{"id":71,"type":"article-journal","abstract":"An elementary model of animal aggregation is presented. The group-size distributions resulting from this model are truncated power laws. The pr</vt:lpwstr>
  </property>
  <property fmtid="{D5CDD505-2E9C-101B-9397-08002B2CF9AE}" pid="120" name="ZOTERO_BREF_5PfL08ihJq3z_3">
    <vt:lpwstr>edictions of the model are found to be consistent with data that describe the groupsize distributions of tuna fish, sardinellas, and African buffaloes.","container-title":"Proceedings of the National Academy of Sciences","DOI":"10.1073/pnas.96.8.4472","IS</vt:lpwstr>
  </property>
  <property fmtid="{D5CDD505-2E9C-101B-9397-08002B2CF9AE}" pid="121" name="ZOTERO_BREF_5PfL08ihJq3z_4">
    <vt:lpwstr>SN":"0027-8424, 1091-6490","issue":"8","language":"en","page":"4472-4477","source":"Crossref","title":"Scaling in animal group-size distributions","volume":"96","author":[{"family":"Bonabeau","given":"E."},{"family":"Dagorn","given":"L."},{"family":"Freon</vt:lpwstr>
  </property>
  <property fmtid="{D5CDD505-2E9C-101B-9397-08002B2CF9AE}" pid="122" name="ZOTERO_BREF_5PfL08ihJq3z_5">
    <vt:lpwstr>","given":"P."}],"issued":{"date-parts":[["1999",4,13]]}}}],"schema":"https://github.com/citation-style-language/schema/raw/master/csl-citation.json"}</vt:lpwstr>
  </property>
  <property fmtid="{D5CDD505-2E9C-101B-9397-08002B2CF9AE}" pid="123" name="ZOTERO_BREF_0Zco31wrdklu_1">
    <vt:lpwstr>ZOTERO_ITEM CSL_CITATION {"citationID":"jnCLRDqo","properties":{"formattedCitation":"(Scollnik, 2007)","plainCitation":"(Scollnik, 2007)","noteIndex":0},"citationItems":[{"id":52,"uris":["http://zotero.org/groups/4468160/items/J2CQEJM3"],"uri":["http://zo</vt:lpwstr>
  </property>
  <property fmtid="{D5CDD505-2E9C-101B-9397-08002B2CF9AE}" pid="124" name="ZOTERO_BREF_0Zco31wrdklu_2">
    <vt:lpwstr>tero.org/groups/4468160/items/J2CQEJM3"],"itemData":{"id":52,"type":"article-journal","container-title":"Scandinavian Actuarial Journal","DOI":"10.1080/03461230601110447","ISSN":"0346-1238, 1651-2030","issue":"1","language":"en","page":"20-33","source":"C</vt:lpwstr>
  </property>
  <property fmtid="{D5CDD505-2E9C-101B-9397-08002B2CF9AE}" pid="125" name="ZOTERO_BREF_0Zco31wrdklu_3">
    <vt:lpwstr>rossref","title":"On composite lognormal-Pareto models","volume":"2007","author":[{"family":"Scollnik","given":"David P. M."}],"issued":{"date-parts":[["2007",3]]}}}],"schema":"https://github.com/citation-style-language/schema/raw/master/csl-citation.json</vt:lpwstr>
  </property>
  <property fmtid="{D5CDD505-2E9C-101B-9397-08002B2CF9AE}" pid="126" name="ZOTERO_BREF_0Zco31wrdklu_4">
    <vt:lpwstr>"}</vt:lpwstr>
  </property>
  <property fmtid="{D5CDD505-2E9C-101B-9397-08002B2CF9AE}" pid="127" name="ZOTERO_BREF_NuXPex4fB8m9_1">
    <vt:lpwstr>ZOTERO_ITEM CSL_CITATION {"citationID":"osIEthOi","properties":{"formattedCitation":"(Goodchild, 1988; Hamilton et al., 1992)","plainCitation":"(Goodchild, 1988; Hamilton et al., 1992)","noteIndex":0},"citationItems":[{"id":66,"uris":["http://zotero.org/g</vt:lpwstr>
  </property>
  <property fmtid="{D5CDD505-2E9C-101B-9397-08002B2CF9AE}" pid="128" name="ZOTERO_BREF_NuXPex4fB8m9_2">
    <vt:lpwstr>roups/4468160/items/6AD3ZFVE"],"uri":["http://zotero.org/groups/4468160/items/6AD3ZFVE"],"itemData":{"id":66,"type":"article-journal","container-title":"Mathematical Geology","title":"Lakes on fractal surfaces: a null hypothesis for lake-rich landscapes",</vt:lpwstr>
  </property>
  <property fmtid="{D5CDD505-2E9C-101B-9397-08002B2CF9AE}" pid="129" name="ZOTERO_BREF_NuXPex4fB8m9_3">
    <vt:lpwstr>"author":[{"family":"Goodchild","given":""}],"issued":{"date-parts":[["1988"]]}}},{"id":69,"uris":["http://zotero.org/groups/4468160/items/627FREGX"],"uri":["http://zotero.org/groups/4468160/items/627FREGX"],"itemData":{"id":69,"type":"article-journal","c</vt:lpwstr>
  </property>
  <property fmtid="{D5CDD505-2E9C-101B-9397-08002B2CF9AE}" pid="130" name="ZOTERO_BREF_NuXPex4fB8m9_4">
    <vt:lpwstr>ontainer-title":"Lowland floodplain rivers: Geomorphological perspectives. Wiley","page":"145–163","title":"Estimation of the fractal dimension of terrain from lake size distributions","author":[{"family":"Hamilton","given":"Stephen K"},{"family":"Melack"</vt:lpwstr>
  </property>
  <property fmtid="{D5CDD505-2E9C-101B-9397-08002B2CF9AE}" pid="131" name="ZOTERO_BREF_NuXPex4fB8m9_5">
    <vt:lpwstr>,"given":"John M"},{"family":"Goodchild","given":"Michael F"},{"family":"Lewis","given":"WM"}],"issued":{"date-parts":[["1992"]]}}}],"schema":"https://github.com/citation-style-language/schema/raw/master/csl-citation.json"}</vt:lpwstr>
  </property>
  <property fmtid="{D5CDD505-2E9C-101B-9397-08002B2CF9AE}" pid="132" name="ZOTERO_BREF_w3My7d6dd7Ml_1">
    <vt:lpwstr>ZOTERO_BIBL {"uncited":[],"omitted":[],"custom":[]} CSL_BIBLIOGRAPHY</vt:lpwstr>
  </property>
  <property fmtid="{D5CDD505-2E9C-101B-9397-08002B2CF9AE}" pid="133" name="ZOTERO_BREF_7hr38ZtA79BX_1">
    <vt:lpwstr>ZOTERO_TEMP</vt:lpwstr>
  </property>
  <property fmtid="{D5CDD505-2E9C-101B-9397-08002B2CF9AE}" pid="134" name="ZOTERO_BREF_Vf5kJ3oXgCBP_1">
    <vt:lpwstr>ZOTERO_ITEM CSL_CITATION {"citationID":"X3l7WnrK","properties":{"formattedCitation":"(Slater et al., 2006)","plainCitation":"(Slater et al., 2006)","noteIndex":0},"citationItems":[{"id":125,"uris":["http://zotero.org/groups/4468160/items/KFV9ZVAV"],"uri":</vt:lpwstr>
  </property>
  <property fmtid="{D5CDD505-2E9C-101B-9397-08002B2CF9AE}" pid="135" name="ZOTERO_BREF_Vf5kJ3oXgCBP_2">
    <vt:lpwstr>["http://zotero.org/groups/4468160/items/KFV9ZVAV"],"itemData":{"id":125,"type":"article-journal","container-title":"Photogrammetric Engineering &amp; Remote Sensing","DOI":"10.14358/PERS.72.3.237","ISSN":"00991112","issue":"3","journalAbbreviation":"photogra</vt:lpwstr>
  </property>
  <property fmtid="{D5CDD505-2E9C-101B-9397-08002B2CF9AE}" pid="136" name="ZOTERO_BREF_Vf5kJ3oXgCBP_3">
    <vt:lpwstr>mm eng remote sensing","language":"en","page":"237-247","source":"DOI.org (Crossref)","title":"The SRTM Data “Finishing” Process and Products","volume":"72","author":[{"family":"Slater","given":"James A."},{"family":"Garvey","given":"Graham"},{"family":"J</vt:lpwstr>
  </property>
  <property fmtid="{D5CDD505-2E9C-101B-9397-08002B2CF9AE}" pid="137" name="ZOTERO_BREF_Vf5kJ3oXgCBP_4">
    <vt:lpwstr>ohnston","given":"Carolyn"},{"family":"Haase","given":"Jeffrey"},{"family":"Heady","given":"Barry"},{"family":"Kroenung","given":"George"},{"family":"Little","given":"James"}],"issued":{"date-parts":[["2006",3,1]]}}}],"schema":"https://github.com/citation</vt:lpwstr>
  </property>
  <property fmtid="{D5CDD505-2E9C-101B-9397-08002B2CF9AE}" pid="138" name="ZOTERO_BREF_Vf5kJ3oXgCBP_5">
    <vt:lpwstr>-style-language/schema/raw/master/csl-citation.json"}</vt:lpwstr>
  </property>
  <property fmtid="{D5CDD505-2E9C-101B-9397-08002B2CF9AE}" pid="139" name="ZOTERO_BREF_kToiGmQw50IN_4">
    <vt:lpwstr>/4468160/items/86UNANI6"],"uri":["http://zotero.org/groups/4468160/items/86UNANI6"],"itemData":{"id":127,"type":"article-journal","container-title":"Limnology and Oceanography","DOI":"10.4319/lo.2011.56.1.0350","ISSN":"00243590","issue":"1","journalAbbrev</vt:lpwstr>
  </property>
  <property fmtid="{D5CDD505-2E9C-101B-9397-08002B2CF9AE}" pid="140" name="ZOTERO_BREF_kToiGmQw50IN_5">
    <vt:lpwstr>iation":"Limnol. Oceanogr.","language":"en","page":"350-356","source":"DOI.org (Crossref)","title":"Does the Pareto distribution adequately describe the size-distribution of lakes?","volume":"56","author":[{"family":"Seekell","given":"David A."},{"family"</vt:lpwstr>
  </property>
  <property fmtid="{D5CDD505-2E9C-101B-9397-08002B2CF9AE}" pid="141" name="ZOTERO_BREF_kToiGmQw50IN_6">
    <vt:lpwstr>:"Pace","given":"Michael L."}],"issued":{"date-parts":[["2011",1]]}}}],"schema":"https://github.com/citation-style-language/schema/raw/master/csl-citation.json"}</vt:lpwstr>
  </property>
  <property fmtid="{D5CDD505-2E9C-101B-9397-08002B2CF9AE}" pid="142" name="ZOTERO_BREF_uajmP4rul1TV_1">
    <vt:lpwstr>ZOTERO_ITEM CSL_CITATION {"citationID":"wtt92iWt","properties":{"formattedCitation":"(Seekell and Pace, 2011)","plainCitation":"(Seekell and Pace, 2011)","noteIndex":0},"citationItems":[{"id":127,"uris":["http://zotero.org/groups/4468160/items/86UNANI6"],</vt:lpwstr>
  </property>
  <property fmtid="{D5CDD505-2E9C-101B-9397-08002B2CF9AE}" pid="143" name="ZOTERO_BREF_uajmP4rul1TV_2">
    <vt:lpwstr>"uri":["http://zotero.org/groups/4468160/items/86UNANI6"],"itemData":{"id":127,"type":"article-journal","container-title":"Limnology and Oceanography","DOI":"10.4319/lo.2011.56.1.0350","ISSN":"00243590","issue":"1","journalAbbreviation":"Limnol. Oceanogr.</vt:lpwstr>
  </property>
  <property fmtid="{D5CDD505-2E9C-101B-9397-08002B2CF9AE}" pid="144" name="ZOTERO_BREF_uajmP4rul1TV_3">
    <vt:lpwstr>","language":"en","page":"350-356","source":"DOI.org (Crossref)","title":"Does the Pareto distribution adequately describe the size-distribution of lakes?","volume":"56","author":[{"family":"Seekell","given":"David A."},{"family":"Pace","given":"Michael L</vt:lpwstr>
  </property>
  <property fmtid="{D5CDD505-2E9C-101B-9397-08002B2CF9AE}" pid="145" name="ZOTERO_BREF_uajmP4rul1TV_4">
    <vt:lpwstr>."}],"issued":{"date-parts":[["2011",1]]}}}],"schema":"https://github.com/citation-style-language/schema/raw/master/csl-citation.json"}</vt:lpwstr>
  </property>
</Properties>
</file>